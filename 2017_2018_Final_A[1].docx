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85" w:rsidRDefault="004A6F85">
      <w:pPr>
        <w:widowControl w:val="0"/>
        <w:pBdr>
          <w:top w:val="nil"/>
          <w:left w:val="nil"/>
          <w:bottom w:val="nil"/>
          <w:right w:val="nil"/>
          <w:between w:val="nil"/>
        </w:pBdr>
        <w:spacing w:after="0"/>
      </w:pPr>
      <w:bookmarkStart w:id="0" w:name="_GoBack"/>
      <w:bookmarkEnd w:id="0"/>
    </w:p>
    <w:p w:rsidR="004A6F85" w:rsidRDefault="00A625EC">
      <w:pPr>
        <w:tabs>
          <w:tab w:val="center" w:pos="4111"/>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BME222 ALGORİTMALAR FİNAL SINAVI (A) GRUBU</w:t>
      </w:r>
    </w:p>
    <w:p w:rsidR="004A6F85" w:rsidRDefault="004A6F85">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rsidR="004A6F85" w:rsidRDefault="00A625EC">
      <w:pPr>
        <w:pBdr>
          <w:top w:val="nil"/>
          <w:left w:val="nil"/>
          <w:bottom w:val="nil"/>
          <w:right w:val="nil"/>
          <w:between w:val="nil"/>
        </w:pBdr>
        <w:spacing w:after="0" w:line="240" w:lineRule="auto"/>
        <w:jc w:val="both"/>
        <w:rPr>
          <w:rFonts w:ascii="Times New Roman" w:eastAsia="Times New Roman" w:hAnsi="Times New Roman" w:cs="Times New Roman"/>
          <w:color w:val="000000"/>
        </w:rPr>
      </w:pPr>
      <w:bookmarkStart w:id="1" w:name="_heading=h.akiud9xujie0" w:colFirst="0" w:colLast="0"/>
      <w:bookmarkEnd w:id="1"/>
      <w:r>
        <w:rPr>
          <w:rFonts w:ascii="Times New Roman" w:eastAsia="Times New Roman" w:hAnsi="Times New Roman" w:cs="Times New Roman"/>
          <w:b/>
          <w:color w:val="000000"/>
        </w:rPr>
        <w:t xml:space="preserve">SORU 1. (20P) </w:t>
      </w:r>
      <w:r>
        <w:rPr>
          <w:rFonts w:ascii="Times New Roman" w:eastAsia="Times New Roman" w:hAnsi="Times New Roman" w:cs="Times New Roman"/>
          <w:color w:val="000000"/>
        </w:rPr>
        <w:t xml:space="preserve">Aşağıdaki grafta, </w:t>
      </w:r>
      <w:r>
        <w:rPr>
          <w:rFonts w:ascii="Times New Roman" w:eastAsia="Times New Roman" w:hAnsi="Times New Roman" w:cs="Times New Roman"/>
          <w:b/>
          <w:color w:val="000000"/>
        </w:rPr>
        <w:t>E</w:t>
      </w:r>
      <w:r>
        <w:rPr>
          <w:rFonts w:ascii="Times New Roman" w:eastAsia="Times New Roman" w:hAnsi="Times New Roman" w:cs="Times New Roman"/>
          <w:color w:val="000000"/>
        </w:rPr>
        <w:t xml:space="preserve"> düğümünden başlayarak De</w:t>
      </w:r>
      <w:sdt>
        <w:sdtPr>
          <w:tag w:val="goog_rdk_0"/>
          <w:id w:val="-2019771883"/>
        </w:sdtPr>
        <w:sdtEndPr/>
        <w:sdtContent>
          <w:ins w:id="2" w:author="Amine fils Annadif" w:date="2025-05-21T08:19:00Z">
            <w:r>
              <w:rPr>
                <w:rFonts w:ascii="Times New Roman" w:eastAsia="Times New Roman" w:hAnsi="Times New Roman" w:cs="Times New Roman"/>
                <w:color w:val="000000"/>
              </w:rPr>
              <w:t xml:space="preserve">Search </w:t>
            </w:r>
          </w:ins>
        </w:sdtContent>
      </w:sdt>
      <w:r>
        <w:rPr>
          <w:rFonts w:ascii="Times New Roman" w:eastAsia="Times New Roman" w:hAnsi="Times New Roman" w:cs="Times New Roman"/>
          <w:color w:val="000000"/>
        </w:rPr>
        <w:t xml:space="preserve">pth First </w:t>
      </w:r>
      <w:sdt>
        <w:sdtPr>
          <w:tag w:val="goog_rdk_1"/>
          <w:id w:val="293884234"/>
        </w:sdtPr>
        <w:sdtEndPr/>
        <w:sdtContent>
          <w:del w:id="3" w:author="Amine fils Annadif" w:date="2025-05-21T08:19:00Z">
            <w:r>
              <w:rPr>
                <w:rFonts w:ascii="Times New Roman" w:eastAsia="Times New Roman" w:hAnsi="Times New Roman" w:cs="Times New Roman"/>
                <w:color w:val="000000"/>
              </w:rPr>
              <w:delText xml:space="preserve">Search </w:delText>
            </w:r>
          </w:del>
        </w:sdtContent>
      </w:sdt>
      <w:r>
        <w:rPr>
          <w:rFonts w:ascii="Times New Roman" w:eastAsia="Times New Roman" w:hAnsi="Times New Roman" w:cs="Times New Roman"/>
          <w:color w:val="000000"/>
        </w:rPr>
        <w:t>(derinlik öncelikli arama) ve Breadth First Search (genişlik öncelikli arama) algoritmaları ile graf üzerinde dolaşın. Birden fazla tepe ele alındığında alfabetik sırada önce olanı seçip devam edin. Her iki algoritma sonucunda nasıl bir dolaşım elde edilir</w:t>
      </w:r>
      <w:r>
        <w:rPr>
          <w:rFonts w:ascii="Times New Roman" w:eastAsia="Times New Roman" w:hAnsi="Times New Roman" w:cs="Times New Roman"/>
          <w:color w:val="000000"/>
        </w:rPr>
        <w:t xml:space="preserve"> çiziniz? (BFS ve DFS algoritmalarının uygulanması için gerekli veri yapılarını kullanınız.) </w:t>
      </w:r>
    </w:p>
    <w:p w:rsidR="004A6F85" w:rsidRDefault="00A625EC">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0" distB="0" distL="0" distR="0">
            <wp:extent cx="1742652" cy="1986914"/>
            <wp:effectExtent l="0" t="0" r="0" b="0"/>
            <wp:docPr id="22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1742652" cy="1986914"/>
                    </a:xfrm>
                    <a:prstGeom prst="rect">
                      <a:avLst/>
                    </a:prstGeom>
                    <a:ln/>
                  </pic:spPr>
                </pic:pic>
              </a:graphicData>
            </a:graphic>
          </wp:inline>
        </w:drawing>
      </w:r>
    </w:p>
    <w:p w:rsidR="004A6F85" w:rsidRDefault="004A6F85">
      <w:pPr>
        <w:pBdr>
          <w:top w:val="nil"/>
          <w:left w:val="nil"/>
          <w:bottom w:val="nil"/>
          <w:right w:val="nil"/>
          <w:between w:val="nil"/>
        </w:pBdr>
        <w:spacing w:after="0" w:line="240" w:lineRule="auto"/>
        <w:rPr>
          <w:rFonts w:ascii="Times New Roman" w:eastAsia="Times New Roman" w:hAnsi="Times New Roman" w:cs="Times New Roman"/>
          <w:color w:val="000000"/>
        </w:rPr>
      </w:pPr>
    </w:p>
    <w:p w:rsidR="004A6F85" w:rsidRDefault="004A6F85">
      <w:pPr>
        <w:pBdr>
          <w:top w:val="nil"/>
          <w:left w:val="nil"/>
          <w:bottom w:val="nil"/>
          <w:right w:val="nil"/>
          <w:between w:val="nil"/>
        </w:pBdr>
        <w:spacing w:after="0" w:line="240" w:lineRule="auto"/>
        <w:rPr>
          <w:rFonts w:ascii="Times New Roman" w:eastAsia="Times New Roman" w:hAnsi="Times New Roman" w:cs="Times New Roman"/>
          <w:color w:val="000000"/>
        </w:rPr>
      </w:pPr>
    </w:p>
    <w:p w:rsidR="004A6F85" w:rsidRDefault="004A6F85">
      <w:pPr>
        <w:pBdr>
          <w:top w:val="nil"/>
          <w:left w:val="nil"/>
          <w:bottom w:val="nil"/>
          <w:right w:val="nil"/>
          <w:between w:val="nil"/>
        </w:pBdr>
        <w:spacing w:after="0" w:line="240" w:lineRule="auto"/>
        <w:rPr>
          <w:rFonts w:ascii="Times New Roman" w:eastAsia="Times New Roman" w:hAnsi="Times New Roman" w:cs="Times New Roman"/>
          <w:color w:val="000000"/>
        </w:rPr>
      </w:pPr>
    </w:p>
    <w:p w:rsidR="004A6F85" w:rsidRDefault="004A6F85">
      <w:pPr>
        <w:spacing w:after="0" w:line="240" w:lineRule="auto"/>
        <w:jc w:val="both"/>
        <w:rPr>
          <w:rFonts w:ascii="Times New Roman" w:eastAsia="Times New Roman" w:hAnsi="Times New Roman" w:cs="Times New Roman"/>
          <w:b/>
        </w:rPr>
      </w:pPr>
    </w:p>
    <w:p w:rsidR="004A6F85" w:rsidRDefault="00A625E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SORU 2. (20P) </w:t>
      </w:r>
      <w:r>
        <w:rPr>
          <w:rFonts w:ascii="Times New Roman" w:eastAsia="Times New Roman" w:hAnsi="Times New Roman" w:cs="Times New Roman"/>
        </w:rPr>
        <w:t xml:space="preserve">Aşağıdaki grafta </w:t>
      </w:r>
      <w:r>
        <w:rPr>
          <w:rFonts w:ascii="Times New Roman" w:eastAsia="Times New Roman" w:hAnsi="Times New Roman" w:cs="Times New Roman"/>
          <w:b/>
        </w:rPr>
        <w:t>s</w:t>
      </w:r>
      <w:r>
        <w:rPr>
          <w:rFonts w:ascii="Times New Roman" w:eastAsia="Times New Roman" w:hAnsi="Times New Roman" w:cs="Times New Roman"/>
        </w:rPr>
        <w:t xml:space="preserve"> kaynak tepesinden diğer tüm tepelere olan en kısa yolları ve uzunluklarını Bellman Ford Algoritmasını kullanarak adım adım bulunuz.</w:t>
      </w:r>
    </w:p>
    <w:p w:rsidR="004A6F85" w:rsidRDefault="00A625EC">
      <w:pPr>
        <w:spacing w:after="0" w:line="24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1915753" cy="1793111"/>
            <wp:effectExtent l="0" t="0" r="0" b="0"/>
            <wp:docPr id="2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915753" cy="1793111"/>
                    </a:xfrm>
                    <a:prstGeom prst="rect">
                      <a:avLst/>
                    </a:prstGeom>
                    <a:ln/>
                  </pic:spPr>
                </pic:pic>
              </a:graphicData>
            </a:graphic>
          </wp:inline>
        </w:drawing>
      </w:r>
    </w:p>
    <w:p w:rsidR="004A6F85" w:rsidRDefault="004A6F8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rsidR="004A6F85" w:rsidRDefault="004A6F8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rsidR="004A6F85" w:rsidRDefault="004A6F8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rsidR="004A6F85" w:rsidRDefault="004A6F8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rsidR="004A6F85" w:rsidRDefault="00A625EC">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SORU 3. (20P) </w:t>
      </w:r>
      <w:r>
        <w:rPr>
          <w:rFonts w:ascii="Times New Roman" w:eastAsia="Times New Roman" w:hAnsi="Times New Roman" w:cs="Times New Roman"/>
        </w:rPr>
        <w:t>Boyutları</w:t>
      </w:r>
      <w:r>
        <w:rPr>
          <w:rFonts w:ascii="Times New Roman" w:eastAsia="Times New Roman" w:hAnsi="Times New Roman" w:cs="Times New Roman"/>
          <w:b/>
        </w:rPr>
        <w:t xml:space="preserve"> </w:t>
      </w:r>
      <m:oMath>
        <m:r>
          <w:rPr>
            <w:rFonts w:ascii="Cambria Math" w:hAnsi="Cambria Math"/>
          </w:rPr>
          <m:t>〈</m:t>
        </m:r>
        <m:r>
          <w:rPr>
            <w:rFonts w:ascii="Cambria Math" w:eastAsia="Cambria Math" w:hAnsi="Cambria Math" w:cs="Cambria Math"/>
          </w:rPr>
          <m:t>5,4,6,2,7</m:t>
        </m:r>
        <m:r>
          <w:rPr>
            <w:rFonts w:ascii="Cambria Math" w:hAnsi="Cambria Math"/>
          </w:rPr>
          <m:t>〉</m:t>
        </m:r>
      </m:oMath>
      <w:r>
        <w:rPr>
          <w:rFonts w:ascii="Times New Roman" w:eastAsia="Times New Roman" w:hAnsi="Times New Roman" w:cs="Times New Roman"/>
        </w:rPr>
        <w:t xml:space="preserve"> olan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3</m:t>
            </m:r>
          </m:sub>
        </m:sSub>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4</m:t>
            </m:r>
          </m:sub>
        </m:sSub>
      </m:oMath>
      <w:r>
        <w:rPr>
          <w:rFonts w:ascii="Times New Roman" w:eastAsia="Times New Roman" w:hAnsi="Times New Roman" w:cs="Times New Roman"/>
        </w:rPr>
        <w:t xml:space="preserve"> matris zincir çarpımındaki optimal parantezlemeyi aşağıdaki tab</w:t>
      </w:r>
      <w:r>
        <w:rPr>
          <w:rFonts w:ascii="Times New Roman" w:eastAsia="Times New Roman" w:hAnsi="Times New Roman" w:cs="Times New Roman"/>
        </w:rPr>
        <w:t>loları kullanarak bulunuz.</w:t>
      </w:r>
    </w:p>
    <w:p w:rsidR="004A6F85" w:rsidRDefault="00A625EC">
      <w:pPr>
        <w:spacing w:after="0"/>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1334674" cy="1096094"/>
            <wp:effectExtent l="0" t="0" r="0" b="0"/>
            <wp:docPr id="2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1334674" cy="1096094"/>
                    </a:xfrm>
                    <a:prstGeom prst="rect">
                      <a:avLst/>
                    </a:prstGeom>
                    <a:ln/>
                  </pic:spPr>
                </pic:pic>
              </a:graphicData>
            </a:graphic>
          </wp:inline>
        </w:drawing>
      </w:r>
      <w:sdt>
        <w:sdtPr>
          <w:tag w:val="goog_rdk_2"/>
          <w:id w:val="-38204300"/>
        </w:sdtPr>
        <w:sdtEndPr/>
        <w:sdtContent>
          <w:ins w:id="4" w:author="Furkan MORTAŞ" w:date="2025-05-13T12:31:00Z">
            <w:r>
              <w:rPr>
                <w:noProof/>
                <w:lang w:val="en-US"/>
              </w:rPr>
              <w:drawing>
                <wp:anchor distT="0" distB="0" distL="114300" distR="114300" simplePos="0" relativeHeight="251658240" behindDoc="0" locked="0" layoutInCell="1" hidden="0" allowOverlap="1">
                  <wp:simplePos x="0" y="0"/>
                  <wp:positionH relativeFrom="column">
                    <wp:posOffset>1819275</wp:posOffset>
                  </wp:positionH>
                  <wp:positionV relativeFrom="paragraph">
                    <wp:posOffset>107818</wp:posOffset>
                  </wp:positionV>
                  <wp:extent cx="1304047" cy="1055175"/>
                  <wp:effectExtent l="0" t="0" r="0" b="0"/>
                  <wp:wrapNone/>
                  <wp:docPr id="2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304047" cy="1055175"/>
                          </a:xfrm>
                          <a:prstGeom prst="rect">
                            <a:avLst/>
                          </a:prstGeom>
                          <a:ln/>
                        </pic:spPr>
                      </pic:pic>
                    </a:graphicData>
                  </a:graphic>
                </wp:anchor>
              </w:drawing>
            </w:r>
          </w:ins>
        </w:sdtContent>
      </w:sdt>
    </w:p>
    <w:p w:rsidR="004A6F85" w:rsidRDefault="00A625EC">
      <w:pPr>
        <w:spacing w:after="0"/>
        <w:jc w:val="both"/>
        <w:rPr>
          <w:rFonts w:ascii="Times New Roman" w:eastAsia="Times New Roman" w:hAnsi="Times New Roman" w:cs="Times New Roman"/>
          <w:b/>
        </w:rPr>
      </w:pPr>
      <w:sdt>
        <w:sdtPr>
          <w:tag w:val="goog_rdk_3"/>
          <w:id w:val="368498407"/>
        </w:sdtPr>
        <w:sdtEndPr/>
        <w:sdtContent>
          <w:del w:id="5" w:author="Furkan MORTAŞ" w:date="2025-05-13T12:31:00Z">
            <w:r>
              <w:rPr>
                <w:noProof/>
                <w:lang w:val="en-US"/>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5715</wp:posOffset>
                  </wp:positionV>
                  <wp:extent cx="1304047" cy="1055175"/>
                  <wp:effectExtent l="0" t="0" r="0" b="0"/>
                  <wp:wrapNone/>
                  <wp:docPr id="2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304047" cy="1055175"/>
                          </a:xfrm>
                          <a:prstGeom prst="rect">
                            <a:avLst/>
                          </a:prstGeom>
                          <a:ln/>
                        </pic:spPr>
                      </pic:pic>
                    </a:graphicData>
                  </a:graphic>
                </wp:anchor>
              </w:drawing>
            </w:r>
          </w:del>
        </w:sdtContent>
      </w:sdt>
    </w:p>
    <w:p w:rsidR="004A6F85" w:rsidRDefault="004A6F85">
      <w:pPr>
        <w:spacing w:after="0"/>
        <w:jc w:val="both"/>
        <w:rPr>
          <w:rFonts w:ascii="Times New Roman" w:eastAsia="Times New Roman" w:hAnsi="Times New Roman" w:cs="Times New Roman"/>
          <w:b/>
        </w:rPr>
      </w:pPr>
    </w:p>
    <w:p w:rsidR="004A6F85" w:rsidRDefault="004A6F85">
      <w:pPr>
        <w:spacing w:after="0"/>
        <w:jc w:val="both"/>
        <w:rPr>
          <w:rFonts w:ascii="Times New Roman" w:eastAsia="Times New Roman" w:hAnsi="Times New Roman" w:cs="Times New Roman"/>
          <w:b/>
        </w:rPr>
      </w:pPr>
    </w:p>
    <w:p w:rsidR="004A6F85" w:rsidRDefault="004A6F85">
      <w:pPr>
        <w:spacing w:after="0"/>
        <w:jc w:val="both"/>
        <w:rPr>
          <w:rFonts w:ascii="Times New Roman" w:eastAsia="Times New Roman" w:hAnsi="Times New Roman" w:cs="Times New Roman"/>
          <w:b/>
        </w:rPr>
      </w:pPr>
    </w:p>
    <w:p w:rsidR="004A6F85" w:rsidRDefault="004A6F85">
      <w:pPr>
        <w:spacing w:after="0"/>
        <w:jc w:val="both"/>
        <w:rPr>
          <w:rFonts w:ascii="Times New Roman" w:eastAsia="Times New Roman" w:hAnsi="Times New Roman" w:cs="Times New Roman"/>
          <w:b/>
        </w:rPr>
      </w:pPr>
    </w:p>
    <w:p w:rsidR="004A6F85" w:rsidRDefault="004A6F85">
      <w:pPr>
        <w:spacing w:after="0"/>
        <w:jc w:val="both"/>
        <w:rPr>
          <w:rFonts w:ascii="Times New Roman" w:eastAsia="Times New Roman" w:hAnsi="Times New Roman" w:cs="Times New Roman"/>
          <w:b/>
        </w:rPr>
      </w:pPr>
    </w:p>
    <w:p w:rsidR="004A6F85" w:rsidRDefault="004A6F85">
      <w:pPr>
        <w:spacing w:after="0"/>
        <w:jc w:val="both"/>
        <w:rPr>
          <w:rFonts w:ascii="Times New Roman" w:eastAsia="Times New Roman" w:hAnsi="Times New Roman" w:cs="Times New Roman"/>
          <w:b/>
        </w:rPr>
      </w:pPr>
    </w:p>
    <w:p w:rsidR="004A6F85" w:rsidRDefault="004A6F85">
      <w:pPr>
        <w:spacing w:after="0"/>
        <w:jc w:val="both"/>
        <w:rPr>
          <w:rFonts w:ascii="Times New Roman" w:eastAsia="Times New Roman" w:hAnsi="Times New Roman" w:cs="Times New Roman"/>
          <w:b/>
        </w:rPr>
      </w:pPr>
    </w:p>
    <w:p w:rsidR="004A6F85" w:rsidRDefault="004A6F85">
      <w:pPr>
        <w:spacing w:after="0"/>
        <w:jc w:val="both"/>
        <w:rPr>
          <w:rFonts w:ascii="Times New Roman" w:eastAsia="Times New Roman" w:hAnsi="Times New Roman" w:cs="Times New Roman"/>
          <w:b/>
        </w:rPr>
      </w:pPr>
    </w:p>
    <w:p w:rsidR="004A6F85" w:rsidRDefault="00A625EC">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SORU 4. (20P) </w:t>
      </w:r>
      <w:r>
        <w:rPr>
          <w:rFonts w:ascii="Times New Roman" w:eastAsia="Times New Roman" w:hAnsi="Times New Roman" w:cs="Times New Roman"/>
        </w:rPr>
        <w:t>Aşağıdaki şıklarda verilen yenileme bağıntılarını çözünüz. Çalışma zamanlarını artan sırada sıralayınız, hangisi en iyi performansa sahiptir belirtiniz.</w:t>
      </w:r>
    </w:p>
    <w:p w:rsidR="004A6F85" w:rsidRDefault="00A625EC">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T(n) = 2T(n/2)+ n</w:t>
      </w: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b) T(n) = 5T(n/2)+ n</w:t>
      </w: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 xml:space="preserve">                            c) T(n)  = T(n/2)+T(n/4)+n</w:t>
      </w: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A625EC">
      <w:pPr>
        <w:spacing w:after="0"/>
        <w:jc w:val="both"/>
        <w:rPr>
          <w:rFonts w:ascii="Times New Roman" w:eastAsia="Times New Roman" w:hAnsi="Times New Roman" w:cs="Times New Roman"/>
        </w:rPr>
      </w:pPr>
      <w:r>
        <w:rPr>
          <w:rFonts w:ascii="Times New Roman" w:eastAsia="Times New Roman" w:hAnsi="Times New Roman" w:cs="Times New Roman"/>
          <w:b/>
        </w:rPr>
        <w:t xml:space="preserve">SORU 5. (20P) </w:t>
      </w:r>
      <w:r>
        <w:rPr>
          <w:rFonts w:ascii="Times New Roman" w:eastAsia="Times New Roman" w:hAnsi="Times New Roman" w:cs="Times New Roman"/>
        </w:rPr>
        <w:t xml:space="preserve">Başlangıç düğümü olarak </w:t>
      </w:r>
      <w:r>
        <w:rPr>
          <w:rFonts w:ascii="Times New Roman" w:eastAsia="Times New Roman" w:hAnsi="Times New Roman" w:cs="Times New Roman"/>
          <w:b/>
          <w:sz w:val="24"/>
          <w:szCs w:val="24"/>
        </w:rPr>
        <w:t>a</w:t>
      </w:r>
      <w:r>
        <w:rPr>
          <w:rFonts w:ascii="Times New Roman" w:eastAsia="Times New Roman" w:hAnsi="Times New Roman" w:cs="Times New Roman"/>
        </w:rPr>
        <w:t xml:space="preserve"> düğümünü seçtiğimizde, Prim’in algoritmasını kullanarak, aşağıdaki graftan el</w:t>
      </w:r>
      <w:r>
        <w:rPr>
          <w:rFonts w:ascii="Times New Roman" w:eastAsia="Times New Roman" w:hAnsi="Times New Roman" w:cs="Times New Roman"/>
        </w:rPr>
        <w:t xml:space="preserve">de edilen minimum maliyetli ağacı (MST) bulunuz. (Tablo kullanmanız tavsiye edilir) </w:t>
      </w:r>
    </w:p>
    <w:p w:rsidR="004A6F85" w:rsidRDefault="004A6F85">
      <w:pPr>
        <w:spacing w:after="0"/>
        <w:jc w:val="both"/>
        <w:rPr>
          <w:rFonts w:ascii="Times New Roman" w:eastAsia="Times New Roman" w:hAnsi="Times New Roman" w:cs="Times New Roman"/>
        </w:rPr>
      </w:pPr>
    </w:p>
    <w:p w:rsidR="004A6F85" w:rsidRDefault="00A625EC">
      <w:pPr>
        <w:spacing w:after="0"/>
        <w:jc w:val="both"/>
        <w:rPr>
          <w:rFonts w:ascii="Times New Roman" w:eastAsia="Times New Roman" w:hAnsi="Times New Roman" w:cs="Times New Roman"/>
        </w:rPr>
      </w:pPr>
      <w:r>
        <w:rPr>
          <w:noProof/>
          <w:lang w:val="en-US"/>
        </w:rPr>
        <w:drawing>
          <wp:inline distT="0" distB="0" distL="0" distR="0">
            <wp:extent cx="2345384" cy="1779487"/>
            <wp:effectExtent l="0" t="0" r="0" b="0"/>
            <wp:docPr id="226" name="image11.png" descr="prims algorithm ile ilgili gÃ¶rsel sonucu"/>
            <wp:cNvGraphicFramePr/>
            <a:graphic xmlns:a="http://schemas.openxmlformats.org/drawingml/2006/main">
              <a:graphicData uri="http://schemas.openxmlformats.org/drawingml/2006/picture">
                <pic:pic xmlns:pic="http://schemas.openxmlformats.org/drawingml/2006/picture">
                  <pic:nvPicPr>
                    <pic:cNvPr id="0" name="image11.png" descr="prims algorithm ile ilgili gÃ¶rsel sonucu"/>
                    <pic:cNvPicPr preferRelativeResize="0"/>
                  </pic:nvPicPr>
                  <pic:blipFill>
                    <a:blip r:embed="rId13"/>
                    <a:srcRect/>
                    <a:stretch>
                      <a:fillRect/>
                    </a:stretch>
                  </pic:blipFill>
                  <pic:spPr>
                    <a:xfrm>
                      <a:off x="0" y="0"/>
                      <a:ext cx="2345384" cy="1779487"/>
                    </a:xfrm>
                    <a:prstGeom prst="rect">
                      <a:avLst/>
                    </a:prstGeom>
                    <a:ln/>
                  </pic:spPr>
                </pic:pic>
              </a:graphicData>
            </a:graphic>
          </wp:inline>
        </w:drawing>
      </w:r>
    </w:p>
    <w:p w:rsidR="004A6F85" w:rsidRDefault="004A6F85">
      <w:pPr>
        <w:spacing w:after="0"/>
        <w:jc w:val="both"/>
        <w:rPr>
          <w:rFonts w:ascii="Times New Roman" w:eastAsia="Times New Roman" w:hAnsi="Times New Roman" w:cs="Times New Roman"/>
        </w:rPr>
      </w:pPr>
    </w:p>
    <w:p w:rsidR="004A6F85" w:rsidRDefault="004A6F85">
      <w:pPr>
        <w:spacing w:after="0"/>
        <w:jc w:val="both"/>
        <w:rPr>
          <w:rFonts w:ascii="Times New Roman" w:eastAsia="Times New Roman" w:hAnsi="Times New Roman" w:cs="Times New Roman"/>
        </w:rPr>
      </w:pPr>
    </w:p>
    <w:p w:rsidR="004A6F85" w:rsidRDefault="00A625EC">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SORU 6.  I. </w:t>
      </w:r>
      <w:r>
        <w:rPr>
          <w:rFonts w:ascii="Times New Roman" w:eastAsia="Times New Roman" w:hAnsi="Times New Roman" w:cs="Times New Roman"/>
        </w:rPr>
        <w:t xml:space="preserve">Aşağıdaki ifadelerin doğru veya yanlış olduğunu belirtmek için D veya Y’yi daire içine alın. </w:t>
      </w:r>
      <w:r>
        <w:rPr>
          <w:rFonts w:ascii="Times New Roman" w:eastAsia="Times New Roman" w:hAnsi="Times New Roman" w:cs="Times New Roman"/>
          <w:b/>
        </w:rPr>
        <w:t>(8P)</w:t>
      </w:r>
    </w:p>
    <w:p w:rsidR="004A6F85" w:rsidRDefault="00A625EC">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  Y  </w:t>
      </w:r>
      <w:r>
        <w:rPr>
          <w:rFonts w:ascii="Times New Roman" w:eastAsia="Times New Roman" w:hAnsi="Times New Roman" w:cs="Times New Roman"/>
          <w:color w:val="000000"/>
        </w:rPr>
        <w:t>Bellman Ford algoritmasının zaman karmaşıklığı O(|V|+|E|) dir.</w:t>
      </w:r>
    </w:p>
    <w:p w:rsidR="004A6F85" w:rsidRDefault="00A625E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  Y  </w:t>
      </w:r>
      <w:r>
        <w:rPr>
          <w:rFonts w:ascii="Times New Roman" w:eastAsia="Times New Roman" w:hAnsi="Times New Roman" w:cs="Times New Roman"/>
          <w:color w:val="000000"/>
        </w:rPr>
        <w:t>Dijkstra’s Algoritması bir Böl ve Fethet Algoritması değildir.</w:t>
      </w:r>
    </w:p>
    <w:p w:rsidR="004A6F85" w:rsidRDefault="00A625E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  Y</w:t>
      </w:r>
      <w:r>
        <w:rPr>
          <w:rFonts w:ascii="Times New Roman" w:eastAsia="Times New Roman" w:hAnsi="Times New Roman" w:cs="Times New Roman"/>
          <w:color w:val="000000"/>
        </w:rPr>
        <w:t xml:space="preserve">  Özyinelemeli (Rekürsif) algoritmalar her zaman iteratif algoritmalardan daha iyidir.</w:t>
      </w:r>
    </w:p>
    <w:p w:rsidR="004A6F85" w:rsidRDefault="00A625EC">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  Y  </w:t>
      </w:r>
      <w:r>
        <w:rPr>
          <w:rFonts w:ascii="Times New Roman" w:eastAsia="Times New Roman" w:hAnsi="Times New Roman" w:cs="Times New Roman"/>
          <w:color w:val="000000"/>
        </w:rPr>
        <w:t>Böl ve Fethet algoritmaları</w:t>
      </w:r>
      <w:r>
        <w:rPr>
          <w:rFonts w:ascii="Times New Roman" w:eastAsia="Times New Roman" w:hAnsi="Times New Roman" w:cs="Times New Roman"/>
          <w:color w:val="000000"/>
        </w:rPr>
        <w:t>nda özyinelemeli prosedürler uygulanır.</w:t>
      </w:r>
    </w:p>
    <w:p w:rsidR="004A6F85" w:rsidRDefault="00A625EC">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  Y  </w:t>
      </w:r>
      <w:r>
        <w:rPr>
          <w:rFonts w:ascii="Times New Roman" w:eastAsia="Times New Roman" w:hAnsi="Times New Roman" w:cs="Times New Roman"/>
          <w:color w:val="000000"/>
        </w:rPr>
        <w:t>Ağırlıklı bir grafta kenar ağırlıklarının tamamı birbirinden farklı ise, minimum kapsayan ağaç her zaman tektir.</w:t>
      </w:r>
    </w:p>
    <w:p w:rsidR="004A6F85" w:rsidRDefault="00A625EC">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  Y  </w:t>
      </w:r>
      <m:oMath>
        <m:r>
          <w:rPr>
            <w:rFonts w:ascii="Cambria Math" w:eastAsia="Cambria Math" w:hAnsi="Cambria Math" w:cs="Cambria Math"/>
            <w:color w:val="000000"/>
          </w:rPr>
          <m:t>2</m:t>
        </m:r>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2</m:t>
            </m:r>
          </m:sup>
        </m:sSup>
        <m:r>
          <w:rPr>
            <w:rFonts w:ascii="Cambria Math" w:eastAsia="Cambria Math" w:hAnsi="Cambria Math" w:cs="Cambria Math"/>
            <w:color w:val="000000"/>
          </w:rPr>
          <m:t>+4</m:t>
        </m:r>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3</m:t>
            </m:r>
          </m:sup>
        </m:sSup>
        <m:r>
          <w:rPr>
            <w:rFonts w:ascii="Cambria Math" w:eastAsia="Cambria Math" w:hAnsi="Cambria Math" w:cs="Cambria Math"/>
            <w:color w:val="000000"/>
          </w:rPr>
          <m:t>-</m:t>
        </m:r>
        <m:r>
          <w:rPr>
            <w:rFonts w:ascii="Cambria Math" w:eastAsia="Cambria Math" w:hAnsi="Cambria Math" w:cs="Cambria Math"/>
            <w:color w:val="000000"/>
          </w:rPr>
          <m:t>10</m:t>
        </m:r>
        <m:r>
          <w:rPr>
            <w:rFonts w:ascii="Cambria Math" w:eastAsia="Cambria Math" w:hAnsi="Cambria Math" w:cs="Cambria Math"/>
            <w:color w:val="000000"/>
          </w:rPr>
          <m:t>n</m:t>
        </m:r>
        <m:r>
          <w:rPr>
            <w:rFonts w:ascii="Cambria Math" w:eastAsia="Cambria Math" w:hAnsi="Cambria Math" w:cs="Cambria Math"/>
            <w:color w:val="000000"/>
          </w:rPr>
          <m:t>=</m:t>
        </m:r>
        <m:r>
          <w:rPr>
            <w:rFonts w:ascii="Cambria Math" w:eastAsia="Cambria Math" w:hAnsi="Cambria Math" w:cs="Cambria Math"/>
            <w:color w:val="000000"/>
          </w:rPr>
          <m:t>Θ</m:t>
        </m:r>
        <m:r>
          <w:rPr>
            <w:rFonts w:ascii="Cambria Math" w:eastAsia="Cambria Math" w:hAnsi="Cambria Math" w:cs="Cambria Math"/>
            <w:color w:val="000000"/>
          </w:rPr>
          <m:t>(</m:t>
        </m:r>
        <m:r>
          <w:rPr>
            <w:rFonts w:ascii="Cambria Math" w:eastAsia="Cambria Math" w:hAnsi="Cambria Math" w:cs="Cambria Math"/>
            <w:color w:val="000000"/>
          </w:rPr>
          <m:t>n</m:t>
        </m:r>
        <m:r>
          <w:rPr>
            <w:rFonts w:ascii="Cambria Math" w:eastAsia="Cambria Math" w:hAnsi="Cambria Math" w:cs="Cambria Math"/>
            <w:color w:val="000000"/>
          </w:rPr>
          <m:t>)</m:t>
        </m:r>
      </m:oMath>
    </w:p>
    <w:p w:rsidR="004A6F85" w:rsidRDefault="00A625EC">
      <w:pPr>
        <w:numPr>
          <w:ilvl w:val="0"/>
          <w:numId w:val="1"/>
        </w:numPr>
        <w:pBdr>
          <w:top w:val="nil"/>
          <w:left w:val="nil"/>
          <w:bottom w:val="nil"/>
          <w:right w:val="nil"/>
          <w:between w:val="nil"/>
        </w:pBdr>
        <w:spacing w:after="0"/>
        <w:jc w:val="both"/>
        <w:rPr>
          <w:b/>
          <w:color w:val="000000"/>
        </w:rPr>
      </w:pPr>
      <w:r>
        <w:rPr>
          <w:rFonts w:ascii="Times New Roman" w:eastAsia="Times New Roman" w:hAnsi="Times New Roman" w:cs="Times New Roman"/>
          <w:b/>
          <w:color w:val="000000"/>
        </w:rPr>
        <w:t>D  Y</w:t>
      </w:r>
      <w:r>
        <w:rPr>
          <w:rFonts w:ascii="Times New Roman" w:eastAsia="Times New Roman" w:hAnsi="Times New Roman" w:cs="Times New Roman"/>
          <w:color w:val="000000"/>
        </w:rPr>
        <w:t xml:space="preserve">  </w:t>
      </w:r>
      <m:oMath>
        <m:r>
          <w:rPr>
            <w:rFonts w:ascii="Cambria Math" w:eastAsia="Cambria Math" w:hAnsi="Cambria Math" w:cs="Cambria Math"/>
            <w:color w:val="000000"/>
          </w:rPr>
          <m:t>n</m:t>
        </m:r>
      </m:oMath>
      <w:r>
        <w:rPr>
          <w:rFonts w:ascii="Times New Roman" w:eastAsia="Times New Roman" w:hAnsi="Times New Roman" w:cs="Times New Roman"/>
          <w:color w:val="000000"/>
        </w:rPr>
        <w:t xml:space="preserve"> düğümden oluşan ikili ağacın maksimum yüksekliği </w:t>
      </w:r>
      <m:oMath>
        <m:r>
          <w:rPr>
            <w:rFonts w:ascii="Cambria Math" w:eastAsia="Cambria Math" w:hAnsi="Cambria Math" w:cs="Cambria Math"/>
            <w:color w:val="000000"/>
          </w:rPr>
          <m:t>n</m:t>
        </m:r>
        <m:r>
          <w:rPr>
            <w:rFonts w:ascii="Cambria Math" w:eastAsia="Cambria Math" w:hAnsi="Cambria Math" w:cs="Cambria Math"/>
            <w:color w:val="000000"/>
          </w:rPr>
          <m:t>/2</m:t>
        </m:r>
      </m:oMath>
      <w:r>
        <w:rPr>
          <w:rFonts w:ascii="Times New Roman" w:eastAsia="Times New Roman" w:hAnsi="Times New Roman" w:cs="Times New Roman"/>
          <w:color w:val="000000"/>
        </w:rPr>
        <w:t xml:space="preserve"> dir.</w:t>
      </w:r>
    </w:p>
    <w:p w:rsidR="004A6F85" w:rsidRDefault="00A625EC">
      <w:pPr>
        <w:numPr>
          <w:ilvl w:val="0"/>
          <w:numId w:val="1"/>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  Y </w:t>
      </w:r>
      <w:r>
        <w:rPr>
          <w:rFonts w:ascii="Times New Roman" w:eastAsia="Times New Roman" w:hAnsi="Times New Roman" w:cs="Times New Roman"/>
          <w:color w:val="000000"/>
        </w:rPr>
        <w:t>Çabuk sıralamanın en iyi durumu her bölütleme (partition) adımında diziyi ortadan ikiye böldüğü durumdur.</w:t>
      </w:r>
    </w:p>
    <w:p w:rsidR="004A6F85" w:rsidRDefault="00A625EC">
      <w:pPr>
        <w:spacing w:after="0"/>
        <w:jc w:val="both"/>
        <w:rPr>
          <w:rFonts w:ascii="Times New Roman" w:eastAsia="Times New Roman" w:hAnsi="Times New Roman" w:cs="Times New Roman"/>
          <w:b/>
        </w:rPr>
      </w:pPr>
      <w:r>
        <w:rPr>
          <w:rFonts w:ascii="Times New Roman" w:eastAsia="Times New Roman" w:hAnsi="Times New Roman" w:cs="Times New Roman"/>
          <w:b/>
          <w:color w:val="000000"/>
        </w:rPr>
        <w:t>II.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1"/>
          <w:szCs w:val="21"/>
        </w:rPr>
        <w:t xml:space="preserve">Aşağıdaki ifadeleri tamamlayınız </w:t>
      </w:r>
      <w:r>
        <w:rPr>
          <w:rFonts w:ascii="Times New Roman" w:eastAsia="Times New Roman" w:hAnsi="Times New Roman" w:cs="Times New Roman"/>
          <w:b/>
          <w:color w:val="000000"/>
          <w:sz w:val="21"/>
          <w:szCs w:val="21"/>
        </w:rPr>
        <w:t>(12P)</w:t>
      </w:r>
    </w:p>
    <w:p w:rsidR="004A6F85" w:rsidRDefault="00A625EC">
      <w:pPr>
        <w:numPr>
          <w:ilvl w:val="0"/>
          <w:numId w:val="1"/>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rPr>
        <w:t>Merge sıralamasının çalışma zamanı …………………. dır.</w:t>
      </w:r>
    </w:p>
    <w:p w:rsidR="004A6F85" w:rsidRDefault="00A625EC">
      <w:pPr>
        <w:numPr>
          <w:ilvl w:val="0"/>
          <w:numId w:val="1"/>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rPr>
        <w:t xml:space="preserve">………….. sıralamasının en kötü durum çalışma zamanı </w:t>
      </w:r>
      <m:oMath>
        <m:r>
          <w:rPr>
            <w:rFonts w:ascii="Cambria Math" w:eastAsia="Cambria Math" w:hAnsi="Cambria Math" w:cs="Cambria Math"/>
            <w:color w:val="000000"/>
          </w:rPr>
          <m:t>O</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2</m:t>
            </m:r>
          </m:sup>
        </m:sSup>
        <m:r>
          <w:rPr>
            <w:rFonts w:ascii="Cambria Math" w:eastAsia="Cambria Math" w:hAnsi="Cambria Math" w:cs="Cambria Math"/>
            <w:color w:val="000000"/>
          </w:rPr>
          <m:t>)</m:t>
        </m:r>
      </m:oMath>
      <w:r>
        <w:rPr>
          <w:rFonts w:ascii="Times New Roman" w:eastAsia="Times New Roman" w:hAnsi="Times New Roman" w:cs="Times New Roman"/>
          <w:color w:val="000000"/>
        </w:rPr>
        <w:t xml:space="preserve"> dır.</w:t>
      </w:r>
    </w:p>
    <w:p w:rsidR="004A6F85" w:rsidRDefault="00A625EC">
      <w:pPr>
        <w:numPr>
          <w:ilvl w:val="0"/>
          <w:numId w:val="1"/>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rPr>
        <w:t>Strassen algoritması 8 adet özyinelemeli çarpma yerine ….  adet özyinelemeli çarpma kullanır.</w:t>
      </w:r>
    </w:p>
    <w:p w:rsidR="004A6F85" w:rsidRDefault="00A625EC">
      <w:pPr>
        <w:numPr>
          <w:ilvl w:val="0"/>
          <w:numId w:val="1"/>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rPr>
        <w:lastRenderedPageBreak/>
        <w:t>İkili arama ağaçlarında yapılan işlemlerden üç tanesi …………………………………………………..dır.</w:t>
      </w:r>
    </w:p>
    <w:p w:rsidR="004A6F85" w:rsidRDefault="00A625EC">
      <w:pPr>
        <w:numPr>
          <w:ilvl w:val="0"/>
          <w:numId w:val="1"/>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rPr>
        <w:t>Dinamik programlama çözdüğü altproblemleri ……………………… saklar.</w:t>
      </w:r>
    </w:p>
    <w:p w:rsidR="004A6F85" w:rsidRDefault="00A625EC">
      <w:pPr>
        <w:numPr>
          <w:ilvl w:val="0"/>
          <w:numId w:val="1"/>
        </w:numPr>
        <w:pBdr>
          <w:top w:val="nil"/>
          <w:left w:val="nil"/>
          <w:bottom w:val="nil"/>
          <w:right w:val="nil"/>
          <w:between w:val="nil"/>
        </w:pBdr>
        <w:jc w:val="both"/>
        <w:rPr>
          <w:b/>
          <w:color w:val="000000"/>
        </w:rPr>
      </w:pPr>
      <w:r>
        <w:rPr>
          <w:rFonts w:ascii="Times New Roman" w:eastAsia="Times New Roman" w:hAnsi="Times New Roman" w:cs="Times New Roman"/>
          <w:color w:val="000000"/>
        </w:rPr>
        <w:t>Negatif ağı</w:t>
      </w:r>
      <w:r>
        <w:rPr>
          <w:rFonts w:ascii="Times New Roman" w:eastAsia="Times New Roman" w:hAnsi="Times New Roman" w:cs="Times New Roman"/>
          <w:color w:val="000000"/>
        </w:rPr>
        <w:t>rlıklı graflarda en kısa yolları bulmak için ………………………… algoritması kullanılır.</w:t>
      </w:r>
    </w:p>
    <w:sectPr w:rsidR="004A6F85">
      <w:headerReference w:type="default" r:id="rId14"/>
      <w:pgSz w:w="11906" w:h="16838"/>
      <w:pgMar w:top="170" w:right="424" w:bottom="170" w:left="426"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5EC" w:rsidRDefault="00A625EC">
      <w:pPr>
        <w:spacing w:after="0" w:line="240" w:lineRule="auto"/>
      </w:pPr>
      <w:r>
        <w:separator/>
      </w:r>
    </w:p>
  </w:endnote>
  <w:endnote w:type="continuationSeparator" w:id="0">
    <w:p w:rsidR="00A625EC" w:rsidRDefault="00A62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5EC" w:rsidRDefault="00A625EC">
      <w:pPr>
        <w:spacing w:after="0" w:line="240" w:lineRule="auto"/>
      </w:pPr>
      <w:r>
        <w:separator/>
      </w:r>
    </w:p>
  </w:footnote>
  <w:footnote w:type="continuationSeparator" w:id="0">
    <w:p w:rsidR="00A625EC" w:rsidRDefault="00A625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F85" w:rsidRDefault="004A6F85">
    <w:pPr>
      <w:pBdr>
        <w:top w:val="nil"/>
        <w:left w:val="nil"/>
        <w:bottom w:val="nil"/>
        <w:right w:val="nil"/>
        <w:between w:val="nil"/>
      </w:pBdr>
      <w:tabs>
        <w:tab w:val="center" w:pos="4536"/>
        <w:tab w:val="right" w:pos="9072"/>
      </w:tabs>
      <w:spacing w:after="0" w:line="360" w:lineRule="auto"/>
      <w:rPr>
        <w:b/>
        <w:color w:val="000000"/>
      </w:rPr>
    </w:pPr>
  </w:p>
  <w:tbl>
    <w:tblPr>
      <w:tblStyle w:val="a"/>
      <w:tblW w:w="4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567"/>
      <w:gridCol w:w="567"/>
      <w:gridCol w:w="567"/>
      <w:gridCol w:w="567"/>
      <w:gridCol w:w="561"/>
      <w:gridCol w:w="845"/>
    </w:tblGrid>
    <w:tr w:rsidR="004A6F85">
      <w:tc>
        <w:tcPr>
          <w:tcW w:w="568" w:type="dxa"/>
          <w:vAlign w:val="center"/>
        </w:tcPr>
        <w:p w:rsidR="004A6F85" w:rsidRDefault="00A625EC">
          <w:pPr>
            <w:pBdr>
              <w:top w:val="nil"/>
              <w:left w:val="nil"/>
              <w:bottom w:val="nil"/>
              <w:right w:val="nil"/>
              <w:between w:val="nil"/>
            </w:pBdr>
            <w:tabs>
              <w:tab w:val="center" w:pos="4536"/>
              <w:tab w:val="right" w:pos="9072"/>
            </w:tabs>
            <w:spacing w:line="360" w:lineRule="auto"/>
            <w:ind w:right="-253"/>
            <w:rPr>
              <w:b/>
              <w:color w:val="000000"/>
              <w:sz w:val="16"/>
              <w:szCs w:val="16"/>
            </w:rPr>
          </w:pPr>
          <w:r>
            <w:rPr>
              <w:b/>
              <w:color w:val="000000"/>
              <w:sz w:val="16"/>
              <w:szCs w:val="16"/>
            </w:rPr>
            <w:t xml:space="preserve">  1</w:t>
          </w:r>
        </w:p>
      </w:tc>
      <w:tc>
        <w:tcPr>
          <w:tcW w:w="567" w:type="dxa"/>
          <w:vAlign w:val="center"/>
        </w:tcPr>
        <w:p w:rsidR="004A6F85" w:rsidRDefault="00A625EC">
          <w:pPr>
            <w:pBdr>
              <w:top w:val="nil"/>
              <w:left w:val="nil"/>
              <w:bottom w:val="nil"/>
              <w:right w:val="nil"/>
              <w:between w:val="nil"/>
            </w:pBdr>
            <w:tabs>
              <w:tab w:val="center" w:pos="4536"/>
              <w:tab w:val="right" w:pos="9072"/>
            </w:tabs>
            <w:spacing w:line="360" w:lineRule="auto"/>
            <w:ind w:right="-369"/>
            <w:rPr>
              <w:b/>
              <w:color w:val="000000"/>
              <w:sz w:val="16"/>
              <w:szCs w:val="16"/>
            </w:rPr>
          </w:pPr>
          <w:r>
            <w:rPr>
              <w:b/>
              <w:color w:val="000000"/>
              <w:sz w:val="16"/>
              <w:szCs w:val="16"/>
            </w:rPr>
            <w:t xml:space="preserve">  2</w:t>
          </w:r>
        </w:p>
      </w:tc>
      <w:tc>
        <w:tcPr>
          <w:tcW w:w="567" w:type="dxa"/>
        </w:tcPr>
        <w:p w:rsidR="004A6F85" w:rsidRDefault="00A625EC">
          <w:pPr>
            <w:pBdr>
              <w:top w:val="nil"/>
              <w:left w:val="nil"/>
              <w:bottom w:val="nil"/>
              <w:right w:val="nil"/>
              <w:between w:val="nil"/>
            </w:pBdr>
            <w:tabs>
              <w:tab w:val="center" w:pos="4536"/>
              <w:tab w:val="right" w:pos="9072"/>
            </w:tabs>
            <w:spacing w:line="360" w:lineRule="auto"/>
            <w:ind w:right="-342"/>
            <w:rPr>
              <w:b/>
              <w:color w:val="000000"/>
              <w:sz w:val="16"/>
              <w:szCs w:val="16"/>
            </w:rPr>
          </w:pPr>
          <w:r>
            <w:rPr>
              <w:b/>
              <w:color w:val="000000"/>
              <w:sz w:val="16"/>
              <w:szCs w:val="16"/>
            </w:rPr>
            <w:t xml:space="preserve">   3</w:t>
          </w:r>
        </w:p>
      </w:tc>
      <w:tc>
        <w:tcPr>
          <w:tcW w:w="567" w:type="dxa"/>
        </w:tcPr>
        <w:p w:rsidR="004A6F85" w:rsidRDefault="00A625EC">
          <w:pPr>
            <w:pBdr>
              <w:top w:val="nil"/>
              <w:left w:val="nil"/>
              <w:bottom w:val="nil"/>
              <w:right w:val="nil"/>
              <w:between w:val="nil"/>
            </w:pBdr>
            <w:tabs>
              <w:tab w:val="center" w:pos="4536"/>
              <w:tab w:val="right" w:pos="9072"/>
            </w:tabs>
            <w:spacing w:line="360" w:lineRule="auto"/>
            <w:ind w:right="-342"/>
            <w:rPr>
              <w:b/>
              <w:color w:val="000000"/>
              <w:sz w:val="16"/>
              <w:szCs w:val="16"/>
            </w:rPr>
          </w:pPr>
          <w:r>
            <w:rPr>
              <w:b/>
              <w:color w:val="000000"/>
              <w:sz w:val="16"/>
              <w:szCs w:val="16"/>
            </w:rPr>
            <w:t xml:space="preserve">   4</w:t>
          </w:r>
        </w:p>
      </w:tc>
      <w:tc>
        <w:tcPr>
          <w:tcW w:w="567" w:type="dxa"/>
          <w:vAlign w:val="center"/>
        </w:tcPr>
        <w:p w:rsidR="004A6F85" w:rsidRDefault="00A625EC">
          <w:pPr>
            <w:pBdr>
              <w:top w:val="nil"/>
              <w:left w:val="nil"/>
              <w:bottom w:val="nil"/>
              <w:right w:val="nil"/>
              <w:between w:val="nil"/>
            </w:pBdr>
            <w:tabs>
              <w:tab w:val="center" w:pos="4536"/>
              <w:tab w:val="right" w:pos="9072"/>
            </w:tabs>
            <w:spacing w:line="360" w:lineRule="auto"/>
            <w:ind w:right="-342"/>
            <w:rPr>
              <w:b/>
              <w:color w:val="000000"/>
              <w:sz w:val="16"/>
              <w:szCs w:val="16"/>
            </w:rPr>
          </w:pPr>
          <w:r>
            <w:rPr>
              <w:b/>
              <w:color w:val="000000"/>
              <w:sz w:val="16"/>
              <w:szCs w:val="16"/>
            </w:rPr>
            <w:t xml:space="preserve">   5</w:t>
          </w:r>
        </w:p>
      </w:tc>
      <w:tc>
        <w:tcPr>
          <w:tcW w:w="561" w:type="dxa"/>
        </w:tcPr>
        <w:p w:rsidR="004A6F85" w:rsidRDefault="00A625EC">
          <w:pPr>
            <w:pBdr>
              <w:top w:val="nil"/>
              <w:left w:val="nil"/>
              <w:bottom w:val="nil"/>
              <w:right w:val="nil"/>
              <w:between w:val="nil"/>
            </w:pBdr>
            <w:tabs>
              <w:tab w:val="center" w:pos="4536"/>
              <w:tab w:val="right" w:pos="9072"/>
            </w:tabs>
            <w:spacing w:line="360" w:lineRule="auto"/>
            <w:ind w:right="-210"/>
            <w:rPr>
              <w:b/>
              <w:color w:val="000000"/>
              <w:sz w:val="16"/>
              <w:szCs w:val="16"/>
            </w:rPr>
          </w:pPr>
          <w:r>
            <w:rPr>
              <w:b/>
              <w:color w:val="000000"/>
              <w:sz w:val="16"/>
              <w:szCs w:val="16"/>
            </w:rPr>
            <w:t xml:space="preserve">   6</w:t>
          </w:r>
        </w:p>
      </w:tc>
      <w:tc>
        <w:tcPr>
          <w:tcW w:w="845" w:type="dxa"/>
          <w:vAlign w:val="center"/>
        </w:tcPr>
        <w:p w:rsidR="004A6F85" w:rsidRDefault="00A625EC">
          <w:pPr>
            <w:pBdr>
              <w:top w:val="nil"/>
              <w:left w:val="nil"/>
              <w:bottom w:val="nil"/>
              <w:right w:val="nil"/>
              <w:between w:val="nil"/>
            </w:pBdr>
            <w:tabs>
              <w:tab w:val="center" w:pos="4536"/>
              <w:tab w:val="right" w:pos="9072"/>
            </w:tabs>
            <w:spacing w:line="360" w:lineRule="auto"/>
            <w:ind w:right="-210"/>
            <w:rPr>
              <w:b/>
              <w:color w:val="000000"/>
              <w:sz w:val="16"/>
              <w:szCs w:val="16"/>
            </w:rPr>
          </w:pPr>
          <w:r>
            <w:rPr>
              <w:b/>
              <w:color w:val="000000"/>
              <w:sz w:val="16"/>
              <w:szCs w:val="16"/>
            </w:rPr>
            <w:t xml:space="preserve">Toplam     </w:t>
          </w:r>
        </w:p>
      </w:tc>
    </w:tr>
    <w:tr w:rsidR="004A6F85">
      <w:trPr>
        <w:trHeight w:val="258"/>
      </w:trPr>
      <w:tc>
        <w:tcPr>
          <w:tcW w:w="568" w:type="dxa"/>
          <w:vAlign w:val="center"/>
        </w:tcPr>
        <w:p w:rsidR="004A6F85" w:rsidRDefault="004A6F85">
          <w:pPr>
            <w:pBdr>
              <w:top w:val="nil"/>
              <w:left w:val="nil"/>
              <w:bottom w:val="nil"/>
              <w:right w:val="nil"/>
              <w:between w:val="nil"/>
            </w:pBdr>
            <w:tabs>
              <w:tab w:val="center" w:pos="4536"/>
              <w:tab w:val="right" w:pos="9072"/>
            </w:tabs>
            <w:spacing w:line="360" w:lineRule="auto"/>
            <w:jc w:val="center"/>
            <w:rPr>
              <w:b/>
              <w:color w:val="000000"/>
            </w:rPr>
          </w:pPr>
        </w:p>
      </w:tc>
      <w:tc>
        <w:tcPr>
          <w:tcW w:w="567" w:type="dxa"/>
          <w:vAlign w:val="center"/>
        </w:tcPr>
        <w:p w:rsidR="004A6F85" w:rsidRDefault="004A6F85">
          <w:pPr>
            <w:pBdr>
              <w:top w:val="nil"/>
              <w:left w:val="nil"/>
              <w:bottom w:val="nil"/>
              <w:right w:val="nil"/>
              <w:between w:val="nil"/>
            </w:pBdr>
            <w:tabs>
              <w:tab w:val="center" w:pos="4536"/>
              <w:tab w:val="right" w:pos="9072"/>
            </w:tabs>
            <w:spacing w:line="360" w:lineRule="auto"/>
            <w:jc w:val="center"/>
            <w:rPr>
              <w:b/>
              <w:color w:val="000000"/>
            </w:rPr>
          </w:pPr>
        </w:p>
      </w:tc>
      <w:tc>
        <w:tcPr>
          <w:tcW w:w="567" w:type="dxa"/>
        </w:tcPr>
        <w:p w:rsidR="004A6F85" w:rsidRDefault="004A6F85">
          <w:pPr>
            <w:pBdr>
              <w:top w:val="nil"/>
              <w:left w:val="nil"/>
              <w:bottom w:val="nil"/>
              <w:right w:val="nil"/>
              <w:between w:val="nil"/>
            </w:pBdr>
            <w:tabs>
              <w:tab w:val="center" w:pos="4536"/>
              <w:tab w:val="right" w:pos="9072"/>
            </w:tabs>
            <w:spacing w:line="360" w:lineRule="auto"/>
            <w:ind w:right="-248"/>
            <w:jc w:val="center"/>
            <w:rPr>
              <w:b/>
              <w:color w:val="000000"/>
            </w:rPr>
          </w:pPr>
        </w:p>
      </w:tc>
      <w:tc>
        <w:tcPr>
          <w:tcW w:w="567" w:type="dxa"/>
        </w:tcPr>
        <w:p w:rsidR="004A6F85" w:rsidRDefault="004A6F85">
          <w:pPr>
            <w:pBdr>
              <w:top w:val="nil"/>
              <w:left w:val="nil"/>
              <w:bottom w:val="nil"/>
              <w:right w:val="nil"/>
              <w:between w:val="nil"/>
            </w:pBdr>
            <w:tabs>
              <w:tab w:val="center" w:pos="4536"/>
              <w:tab w:val="right" w:pos="9072"/>
            </w:tabs>
            <w:spacing w:line="360" w:lineRule="auto"/>
            <w:ind w:right="-248"/>
            <w:jc w:val="center"/>
            <w:rPr>
              <w:b/>
              <w:color w:val="000000"/>
            </w:rPr>
          </w:pPr>
        </w:p>
      </w:tc>
      <w:tc>
        <w:tcPr>
          <w:tcW w:w="567" w:type="dxa"/>
          <w:vAlign w:val="center"/>
        </w:tcPr>
        <w:p w:rsidR="004A6F85" w:rsidRDefault="004A6F85">
          <w:pPr>
            <w:pBdr>
              <w:top w:val="nil"/>
              <w:left w:val="nil"/>
              <w:bottom w:val="nil"/>
              <w:right w:val="nil"/>
              <w:between w:val="nil"/>
            </w:pBdr>
            <w:tabs>
              <w:tab w:val="center" w:pos="4536"/>
              <w:tab w:val="right" w:pos="9072"/>
            </w:tabs>
            <w:spacing w:line="360" w:lineRule="auto"/>
            <w:ind w:right="-248"/>
            <w:jc w:val="center"/>
            <w:rPr>
              <w:b/>
              <w:color w:val="000000"/>
            </w:rPr>
          </w:pPr>
        </w:p>
      </w:tc>
      <w:tc>
        <w:tcPr>
          <w:tcW w:w="561" w:type="dxa"/>
        </w:tcPr>
        <w:p w:rsidR="004A6F85" w:rsidRDefault="004A6F85">
          <w:pPr>
            <w:pBdr>
              <w:top w:val="nil"/>
              <w:left w:val="nil"/>
              <w:bottom w:val="nil"/>
              <w:right w:val="nil"/>
              <w:between w:val="nil"/>
            </w:pBdr>
            <w:tabs>
              <w:tab w:val="center" w:pos="4536"/>
              <w:tab w:val="right" w:pos="9072"/>
            </w:tabs>
            <w:spacing w:line="360" w:lineRule="auto"/>
            <w:jc w:val="center"/>
            <w:rPr>
              <w:b/>
              <w:color w:val="000000"/>
            </w:rPr>
          </w:pPr>
        </w:p>
      </w:tc>
      <w:tc>
        <w:tcPr>
          <w:tcW w:w="845" w:type="dxa"/>
          <w:vAlign w:val="center"/>
        </w:tcPr>
        <w:p w:rsidR="004A6F85" w:rsidRDefault="004A6F85">
          <w:pPr>
            <w:pBdr>
              <w:top w:val="nil"/>
              <w:left w:val="nil"/>
              <w:bottom w:val="nil"/>
              <w:right w:val="nil"/>
              <w:between w:val="nil"/>
            </w:pBdr>
            <w:tabs>
              <w:tab w:val="center" w:pos="4536"/>
              <w:tab w:val="right" w:pos="9072"/>
            </w:tabs>
            <w:spacing w:line="360" w:lineRule="auto"/>
            <w:jc w:val="center"/>
            <w:rPr>
              <w:b/>
              <w:color w:val="000000"/>
            </w:rPr>
          </w:pPr>
        </w:p>
      </w:tc>
    </w:tr>
  </w:tbl>
  <w:p w:rsidR="004A6F85" w:rsidRDefault="00A625EC">
    <w:pPr>
      <w:pBdr>
        <w:top w:val="nil"/>
        <w:left w:val="nil"/>
        <w:bottom w:val="nil"/>
        <w:right w:val="nil"/>
        <w:between w:val="nil"/>
      </w:pBdr>
      <w:tabs>
        <w:tab w:val="center" w:pos="4536"/>
        <w:tab w:val="right" w:pos="9072"/>
      </w:tabs>
      <w:spacing w:after="0" w:line="360" w:lineRule="auto"/>
      <w:rPr>
        <w:b/>
        <w:color w:val="000000"/>
      </w:rPr>
    </w:pPr>
    <w:r>
      <w:rPr>
        <w:b/>
        <w:color w:val="000000"/>
      </w:rPr>
      <w:t xml:space="preserve">ADI-SOYADI:                                                                 </w:t>
    </w:r>
  </w:p>
  <w:p w:rsidR="004A6F85" w:rsidRDefault="00A625EC">
    <w:pPr>
      <w:pBdr>
        <w:top w:val="nil"/>
        <w:left w:val="nil"/>
        <w:bottom w:val="nil"/>
        <w:right w:val="nil"/>
        <w:between w:val="nil"/>
      </w:pBdr>
      <w:tabs>
        <w:tab w:val="center" w:pos="4536"/>
        <w:tab w:val="right" w:pos="9072"/>
      </w:tabs>
      <w:spacing w:after="0" w:line="360" w:lineRule="auto"/>
      <w:rPr>
        <w:b/>
        <w:color w:val="000000"/>
      </w:rPr>
    </w:pPr>
    <w:r>
      <w:rPr>
        <w:b/>
        <w:color w:val="000000"/>
      </w:rPr>
      <w:t xml:space="preserve">NUMARASI:    </w:t>
    </w:r>
    <w:r>
      <w:rPr>
        <w:noProof/>
        <w:lang w:val="en-US"/>
      </w:rPr>
      <mc:AlternateContent>
        <mc:Choice Requires="wpg">
          <w:drawing>
            <wp:anchor distT="45720" distB="45720" distL="114300" distR="114300" simplePos="0" relativeHeight="251658240" behindDoc="0" locked="0" layoutInCell="1" hidden="0" allowOverlap="1">
              <wp:simplePos x="0" y="0"/>
              <wp:positionH relativeFrom="column">
                <wp:posOffset>4216400</wp:posOffset>
              </wp:positionH>
              <wp:positionV relativeFrom="paragraph">
                <wp:posOffset>147320</wp:posOffset>
              </wp:positionV>
              <wp:extent cx="2310130" cy="424815"/>
              <wp:effectExtent l="0" t="0" r="0" b="0"/>
              <wp:wrapSquare wrapText="bothSides" distT="45720" distB="45720" distL="114300" distR="114300"/>
              <wp:docPr id="222" name="Dikdörtgen 222"/>
              <wp:cNvGraphicFramePr/>
              <a:graphic xmlns:a="http://schemas.openxmlformats.org/drawingml/2006/main">
                <a:graphicData uri="http://schemas.microsoft.com/office/word/2010/wordprocessingShape">
                  <wps:wsp>
                    <wps:cNvSpPr/>
                    <wps:spPr>
                      <a:xfrm>
                        <a:off x="4195698" y="3572355"/>
                        <a:ext cx="2300605" cy="415290"/>
                      </a:xfrm>
                      <a:prstGeom prst="rect">
                        <a:avLst/>
                      </a:prstGeom>
                      <a:noFill/>
                      <a:ln>
                        <a:noFill/>
                      </a:ln>
                    </wps:spPr>
                    <wps:txbx>
                      <w:txbxContent>
                        <w:p w:rsidR="004A6F85" w:rsidRDefault="00A625EC">
                          <w:pPr>
                            <w:spacing w:line="360" w:lineRule="auto"/>
                            <w:textDirection w:val="btLr"/>
                          </w:pPr>
                          <w:r>
                            <w:rPr>
                              <w:rFonts w:ascii="Arial" w:eastAsia="Arial" w:hAnsi="Arial" w:cs="Arial"/>
                              <w:b/>
                              <w:color w:val="000000"/>
                              <w:sz w:val="18"/>
                            </w:rPr>
                            <w:t>Not:</w:t>
                          </w:r>
                          <w:r>
                            <w:rPr>
                              <w:rFonts w:ascii="Arial" w:eastAsia="Arial" w:hAnsi="Arial" w:cs="Arial"/>
                              <w:color w:val="000000"/>
                              <w:sz w:val="18"/>
                            </w:rPr>
                            <w:t xml:space="preserve"> Sınav süresi 75 dakikadır.</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4216400</wp:posOffset>
              </wp:positionH>
              <wp:positionV relativeFrom="paragraph">
                <wp:posOffset>147320</wp:posOffset>
              </wp:positionV>
              <wp:extent cx="2310130" cy="424815"/>
              <wp:effectExtent b="0" l="0" r="0" t="0"/>
              <wp:wrapSquare wrapText="bothSides" distB="45720" distT="45720" distL="114300" distR="114300"/>
              <wp:docPr id="222" name="image17.png"/>
              <a:graphic>
                <a:graphicData uri="http://schemas.openxmlformats.org/drawingml/2006/picture">
                  <pic:pic>
                    <pic:nvPicPr>
                      <pic:cNvPr id="0" name="image17.png"/>
                      <pic:cNvPicPr preferRelativeResize="0"/>
                    </pic:nvPicPr>
                    <pic:blipFill>
                      <a:blip r:embed="rId4"/>
                      <a:srcRect/>
                      <a:stretch>
                        <a:fillRect/>
                      </a:stretch>
                    </pic:blipFill>
                    <pic:spPr>
                      <a:xfrm>
                        <a:off x="0" y="0"/>
                        <a:ext cx="2310130" cy="424815"/>
                      </a:xfrm>
                      <a:prstGeom prst="rect"/>
                      <a:ln/>
                    </pic:spPr>
                  </pic:pic>
                </a:graphicData>
              </a:graphic>
            </wp:anchor>
          </w:drawing>
        </mc:Fallback>
      </mc:AlternateContent>
    </w:r>
  </w:p>
  <w:p w:rsidR="004A6F85" w:rsidRDefault="00A625EC">
    <w:pPr>
      <w:spacing w:line="360" w:lineRule="auto"/>
      <w:ind w:left="360"/>
    </w:pPr>
    <w:r>
      <w:rPr>
        <w:b/>
        <w:sz w:val="16"/>
        <w:szCs w:val="16"/>
      </w:rPr>
      <w:t xml:space="preserve">I.Öğretim     </w:t>
    </w:r>
    <w:r>
      <w:rPr>
        <w:noProof/>
        <w:lang w:val="en-US"/>
      </w:rPr>
      <w:drawing>
        <wp:inline distT="0" distB="0" distL="0" distR="0">
          <wp:extent cx="0" cy="0"/>
          <wp:effectExtent l="0" t="0" r="0" b="0"/>
          <wp:docPr id="2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0" cy="0"/>
                  </a:xfrm>
                  <a:prstGeom prst="rect">
                    <a:avLst/>
                  </a:prstGeom>
                  <a:ln/>
                </pic:spPr>
              </pic:pic>
            </a:graphicData>
          </a:graphic>
        </wp:inline>
      </w:drawing>
    </w:r>
    <w:r>
      <w:rPr>
        <w:b/>
        <w:sz w:val="16"/>
        <w:szCs w:val="16"/>
      </w:rPr>
      <w:t xml:space="preserve">II. Öğretim             Uzaktan Eğitim                Müh. Tam.                          </w:t>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2487295</wp:posOffset>
              </wp:positionH>
              <wp:positionV relativeFrom="paragraph">
                <wp:posOffset>40005</wp:posOffset>
              </wp:positionV>
              <wp:extent cx="128270" cy="128270"/>
              <wp:effectExtent l="0" t="0" r="0" b="0"/>
              <wp:wrapNone/>
              <wp:docPr id="221" name="Metin Kutusu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3E47CC" w:rsidRPr="00561ECC" w:rsidRDefault="00A625EC" w:rsidP="003E47CC">
                          <w:pPr>
                            <w:pStyle w:val="ListeParagraf"/>
                            <w:numPr>
                              <w:ilvl w:val="0"/>
                              <w:numId w:val="3"/>
                            </w:numPr>
                            <w:spacing w:after="0" w:line="240" w:lineRule="auto"/>
                            <w:jc w:val="both"/>
                          </w:pPr>
                          <w:r>
                            <w:rPr>
                              <w:noProof/>
                              <w:lang w:val="en-US"/>
                            </w:rPr>
                            <w:drawing>
                              <wp:inline distT="0" distB="0" distL="0" distR="0">
                                <wp:extent cx="139065" cy="139065"/>
                                <wp:effectExtent l="1905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0" cy="0"/>
                                        </a:xfrm>
                                        <a:prstGeom prst="rect">
                                          <a:avLst/>
                                        </a:prstGeom>
                                        <a:noFill/>
                                        <a:ln w="9525">
                                          <a:noFill/>
                                          <a:miter lim="800000"/>
                                          <a:headEnd/>
                                          <a:tailEnd/>
                                        </a:ln>
                                      </pic:spPr>
                                    </pic:pic>
                                  </a:graphicData>
                                </a:graphic>
                              </wp:inline>
                            </w:drawing>
                          </w:r>
                          <w:r>
                            <w:rPr>
                              <w:noProof/>
                              <w:lang w:val="en-US"/>
                            </w:rPr>
                            <w:drawing>
                              <wp:inline distT="0" distB="0" distL="0" distR="0">
                                <wp:extent cx="139065" cy="139065"/>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2487295</wp:posOffset>
              </wp:positionH>
              <wp:positionV relativeFrom="paragraph">
                <wp:posOffset>40005</wp:posOffset>
              </wp:positionV>
              <wp:extent cx="128270" cy="128270"/>
              <wp:effectExtent b="0" l="0" r="0" t="0"/>
              <wp:wrapNone/>
              <wp:docPr id="22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28270" cy="128270"/>
                      </a:xfrm>
                      <a:prstGeom prst="rect"/>
                      <a:ln/>
                    </pic:spPr>
                  </pic:pic>
                </a:graphicData>
              </a:graphic>
            </wp:anchor>
          </w:drawing>
        </mc:Fallback>
      </mc:AlternateContent>
    </w: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64771</wp:posOffset>
              </wp:positionH>
              <wp:positionV relativeFrom="paragraph">
                <wp:posOffset>40005</wp:posOffset>
              </wp:positionV>
              <wp:extent cx="128270" cy="128270"/>
              <wp:effectExtent l="0" t="0" r="0" b="0"/>
              <wp:wrapNone/>
              <wp:docPr id="218" name="Metin Kutusu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3E47CC" w:rsidRPr="00561ECC" w:rsidRDefault="00A625EC" w:rsidP="003E47CC">
                          <w:pPr>
                            <w:pStyle w:val="ListeParagraf"/>
                            <w:numPr>
                              <w:ilvl w:val="0"/>
                              <w:numId w:val="3"/>
                            </w:numPr>
                            <w:spacing w:after="0" w:line="240" w:lineRule="auto"/>
                            <w:jc w:val="both"/>
                          </w:pPr>
                          <w:r>
                            <w:rPr>
                              <w:noProof/>
                              <w:lang w:val="en-US"/>
                            </w:rPr>
                            <w:drawing>
                              <wp:inline distT="0" distB="0" distL="0" distR="0">
                                <wp:extent cx="140970" cy="140970"/>
                                <wp:effectExtent l="19050" t="0" r="0" b="0"/>
                                <wp:docPr id="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0" cy="0"/>
                                        </a:xfrm>
                                        <a:prstGeom prst="rect">
                                          <a:avLst/>
                                        </a:prstGeom>
                                        <a:noFill/>
                                        <a:ln w="9525">
                                          <a:noFill/>
                                          <a:miter lim="800000"/>
                                          <a:headEnd/>
                                          <a:tailEnd/>
                                        </a:ln>
                                      </pic:spPr>
                                    </pic:pic>
                                  </a:graphicData>
                                </a:graphic>
                              </wp:inline>
                            </w:drawing>
                          </w:r>
                          <w:r>
                            <w:rPr>
                              <w:noProof/>
                              <w:lang w:val="en-US"/>
                            </w:rPr>
                            <w:drawing>
                              <wp:inline distT="0" distB="0" distL="0" distR="0">
                                <wp:extent cx="139700" cy="13970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64771</wp:posOffset>
              </wp:positionH>
              <wp:positionV relativeFrom="paragraph">
                <wp:posOffset>40005</wp:posOffset>
              </wp:positionV>
              <wp:extent cx="128270" cy="128270"/>
              <wp:effectExtent b="0" l="0" r="0" t="0"/>
              <wp:wrapNone/>
              <wp:docPr id="2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28270" cy="128270"/>
                      </a:xfrm>
                      <a:prstGeom prst="rect"/>
                      <a:ln/>
                    </pic:spPr>
                  </pic:pic>
                </a:graphicData>
              </a:graphic>
            </wp:anchor>
          </w:drawing>
        </mc:Fallback>
      </mc:AlternateContent>
    </w:r>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1482090</wp:posOffset>
              </wp:positionH>
              <wp:positionV relativeFrom="paragraph">
                <wp:posOffset>40005</wp:posOffset>
              </wp:positionV>
              <wp:extent cx="128270" cy="128270"/>
              <wp:effectExtent l="0" t="0" r="0" b="0"/>
              <wp:wrapNone/>
              <wp:docPr id="219" name="Metin Kutusu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3E47CC" w:rsidRPr="00561ECC" w:rsidRDefault="00A625EC" w:rsidP="003E47CC">
                          <w:pPr>
                            <w:pStyle w:val="ListeParagraf"/>
                            <w:numPr>
                              <w:ilvl w:val="0"/>
                              <w:numId w:val="3"/>
                            </w:numPr>
                            <w:spacing w:after="0" w:line="240" w:lineRule="auto"/>
                            <w:jc w:val="both"/>
                          </w:pPr>
                          <w:r>
                            <w:rPr>
                              <w:noProof/>
                              <w:lang w:val="en-US"/>
                            </w:rPr>
                            <w:drawing>
                              <wp:inline distT="0" distB="0" distL="0" distR="0">
                                <wp:extent cx="139065" cy="139065"/>
                                <wp:effectExtent l="19050" t="0" r="0" b="0"/>
                                <wp:docPr id="2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0" cy="0"/>
                                        </a:xfrm>
                                        <a:prstGeom prst="rect">
                                          <a:avLst/>
                                        </a:prstGeom>
                                        <a:noFill/>
                                        <a:ln w="9525">
                                          <a:noFill/>
                                          <a:miter lim="800000"/>
                                          <a:headEnd/>
                                          <a:tailEnd/>
                                        </a:ln>
                                      </pic:spPr>
                                    </pic:pic>
                                  </a:graphicData>
                                </a:graphic>
                              </wp:inline>
                            </w:drawing>
                          </w:r>
                          <w:r>
                            <w:rPr>
                              <w:noProof/>
                              <w:lang w:val="en-US"/>
                            </w:rPr>
                            <w:drawing>
                              <wp:inline distT="0" distB="0" distL="0" distR="0">
                                <wp:extent cx="139065" cy="139065"/>
                                <wp:effectExtent l="19050" t="0" r="0" b="0"/>
                                <wp:docPr id="2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1482090</wp:posOffset>
              </wp:positionH>
              <wp:positionV relativeFrom="paragraph">
                <wp:posOffset>40005</wp:posOffset>
              </wp:positionV>
              <wp:extent cx="128270" cy="128270"/>
              <wp:effectExtent b="0" l="0" r="0" t="0"/>
              <wp:wrapNone/>
              <wp:docPr id="21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28270" cy="128270"/>
                      </a:xfrm>
                      <a:prstGeom prst="rect"/>
                      <a:ln/>
                    </pic:spPr>
                  </pic:pic>
                </a:graphicData>
              </a:graphic>
            </wp:anchor>
          </w:drawing>
        </mc:Fallback>
      </mc:AlternateContent>
    </w:r>
    <w:r>
      <w:rPr>
        <w:noProof/>
        <w:lang w:val="en-US"/>
      </w:rPr>
      <mc:AlternateContent>
        <mc:Choice Requires="wps">
          <w:drawing>
            <wp:anchor distT="0" distB="0" distL="114300" distR="114300" simplePos="0" relativeHeight="251662336" behindDoc="0" locked="0" layoutInCell="1" hidden="0" allowOverlap="1">
              <wp:simplePos x="0" y="0"/>
              <wp:positionH relativeFrom="column">
                <wp:posOffset>728345</wp:posOffset>
              </wp:positionH>
              <wp:positionV relativeFrom="paragraph">
                <wp:posOffset>40005</wp:posOffset>
              </wp:positionV>
              <wp:extent cx="128270" cy="128270"/>
              <wp:effectExtent l="0" t="0" r="0" b="0"/>
              <wp:wrapNone/>
              <wp:docPr id="220" name="Metin Kutusu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3E47CC" w:rsidRPr="00561ECC" w:rsidRDefault="00A625EC" w:rsidP="003E47CC">
                          <w:pPr>
                            <w:pStyle w:val="ListeParagraf"/>
                            <w:numPr>
                              <w:ilvl w:val="0"/>
                              <w:numId w:val="3"/>
                            </w:numPr>
                            <w:spacing w:after="0" w:line="240" w:lineRule="auto"/>
                            <w:jc w:val="both"/>
                          </w:pPr>
                          <w:r>
                            <w:rPr>
                              <w:noProof/>
                              <w:lang w:val="en-US"/>
                            </w:rPr>
                            <w:drawing>
                              <wp:inline distT="0" distB="0" distL="0" distR="0">
                                <wp:extent cx="139065" cy="139065"/>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0" cy="0"/>
                                        </a:xfrm>
                                        <a:prstGeom prst="rect">
                                          <a:avLst/>
                                        </a:prstGeom>
                                        <a:noFill/>
                                        <a:ln w="9525">
                                          <a:noFill/>
                                          <a:miter lim="800000"/>
                                          <a:headEnd/>
                                          <a:tailEnd/>
                                        </a:ln>
                                      </pic:spPr>
                                    </pic:pic>
                                  </a:graphicData>
                                </a:graphic>
                              </wp:inline>
                            </w:drawing>
                          </w:r>
                          <w:r>
                            <w:rPr>
                              <w:noProof/>
                              <w:lang w:val="en-US"/>
                            </w:rPr>
                            <w:drawing>
                              <wp:inline distT="0" distB="0" distL="0" distR="0">
                                <wp:extent cx="139065" cy="139065"/>
                                <wp:effectExtent l="1905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728345</wp:posOffset>
              </wp:positionH>
              <wp:positionV relativeFrom="paragraph">
                <wp:posOffset>40005</wp:posOffset>
              </wp:positionV>
              <wp:extent cx="128270" cy="128270"/>
              <wp:effectExtent b="0" l="0" r="0" t="0"/>
              <wp:wrapNone/>
              <wp:docPr id="22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28270" cy="12827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3BA3"/>
    <w:multiLevelType w:val="multilevel"/>
    <w:tmpl w:val="43AA4D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AE3DE2"/>
    <w:multiLevelType w:val="multilevel"/>
    <w:tmpl w:val="7C761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F8D3B1B"/>
    <w:multiLevelType w:val="multilevel"/>
    <w:tmpl w:val="7DC0B576"/>
    <w:lvl w:ilvl="0">
      <w:start w:val="1"/>
      <w:numFmt w:val="lowerLetter"/>
      <w:lvlText w:val="%1."/>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4A6F85"/>
    <w:rsid w:val="004A6F85"/>
    <w:rsid w:val="00963215"/>
    <w:rsid w:val="00A6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83"/>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styleId="YerTutucuMetni">
    <w:name w:val="Placeholder Text"/>
    <w:basedOn w:val="VarsaylanParagrafYazTipi"/>
    <w:uiPriority w:val="99"/>
    <w:semiHidden/>
    <w:rsid w:val="00676717"/>
    <w:rPr>
      <w:color w:val="808080"/>
    </w:rPr>
  </w:style>
  <w:style w:type="paragraph" w:styleId="BalonMetni">
    <w:name w:val="Balloon Text"/>
    <w:basedOn w:val="Normal"/>
    <w:link w:val="BalonMetniChar"/>
    <w:uiPriority w:val="99"/>
    <w:semiHidden/>
    <w:unhideWhenUsed/>
    <w:rsid w:val="0067671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76717"/>
    <w:rPr>
      <w:rFonts w:ascii="Tahoma" w:hAnsi="Tahoma" w:cs="Tahoma"/>
      <w:sz w:val="16"/>
      <w:szCs w:val="16"/>
    </w:rPr>
  </w:style>
  <w:style w:type="paragraph" w:styleId="ListeParagraf">
    <w:name w:val="List Paragraph"/>
    <w:basedOn w:val="Normal"/>
    <w:uiPriority w:val="34"/>
    <w:qFormat/>
    <w:rsid w:val="00360FD9"/>
    <w:pPr>
      <w:ind w:left="720"/>
      <w:contextualSpacing/>
    </w:pPr>
  </w:style>
  <w:style w:type="table" w:styleId="TabloKlavuzu">
    <w:name w:val="Table Grid"/>
    <w:basedOn w:val="NormalTablo"/>
    <w:uiPriority w:val="59"/>
    <w:rsid w:val="0077198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bilgi">
    <w:name w:val="header"/>
    <w:basedOn w:val="Normal"/>
    <w:link w:val="stbilgiChar"/>
    <w:uiPriority w:val="99"/>
    <w:unhideWhenUsed/>
    <w:rsid w:val="00E92AC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92ACB"/>
  </w:style>
  <w:style w:type="paragraph" w:styleId="Altbilgi">
    <w:name w:val="footer"/>
    <w:basedOn w:val="Normal"/>
    <w:link w:val="AltbilgiChar"/>
    <w:uiPriority w:val="99"/>
    <w:unhideWhenUsed/>
    <w:rsid w:val="00E92AC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92ACB"/>
  </w:style>
  <w:style w:type="paragraph" w:customStyle="1" w:styleId="Default">
    <w:name w:val="Default"/>
    <w:rsid w:val="00E92ACB"/>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apple-converted-space">
    <w:name w:val="apple-converted-space"/>
    <w:basedOn w:val="VarsaylanParagrafYazTipi"/>
    <w:rsid w:val="004A5CC0"/>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42" w:type="dxa"/>
        <w:bottom w:w="0" w:type="dxa"/>
        <w:right w:w="142"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83"/>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styleId="YerTutucuMetni">
    <w:name w:val="Placeholder Text"/>
    <w:basedOn w:val="VarsaylanParagrafYazTipi"/>
    <w:uiPriority w:val="99"/>
    <w:semiHidden/>
    <w:rsid w:val="00676717"/>
    <w:rPr>
      <w:color w:val="808080"/>
    </w:rPr>
  </w:style>
  <w:style w:type="paragraph" w:styleId="BalonMetni">
    <w:name w:val="Balloon Text"/>
    <w:basedOn w:val="Normal"/>
    <w:link w:val="BalonMetniChar"/>
    <w:uiPriority w:val="99"/>
    <w:semiHidden/>
    <w:unhideWhenUsed/>
    <w:rsid w:val="0067671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76717"/>
    <w:rPr>
      <w:rFonts w:ascii="Tahoma" w:hAnsi="Tahoma" w:cs="Tahoma"/>
      <w:sz w:val="16"/>
      <w:szCs w:val="16"/>
    </w:rPr>
  </w:style>
  <w:style w:type="paragraph" w:styleId="ListeParagraf">
    <w:name w:val="List Paragraph"/>
    <w:basedOn w:val="Normal"/>
    <w:uiPriority w:val="34"/>
    <w:qFormat/>
    <w:rsid w:val="00360FD9"/>
    <w:pPr>
      <w:ind w:left="720"/>
      <w:contextualSpacing/>
    </w:pPr>
  </w:style>
  <w:style w:type="table" w:styleId="TabloKlavuzu">
    <w:name w:val="Table Grid"/>
    <w:basedOn w:val="NormalTablo"/>
    <w:uiPriority w:val="59"/>
    <w:rsid w:val="0077198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bilgi">
    <w:name w:val="header"/>
    <w:basedOn w:val="Normal"/>
    <w:link w:val="stbilgiChar"/>
    <w:uiPriority w:val="99"/>
    <w:unhideWhenUsed/>
    <w:rsid w:val="00E92AC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92ACB"/>
  </w:style>
  <w:style w:type="paragraph" w:styleId="Altbilgi">
    <w:name w:val="footer"/>
    <w:basedOn w:val="Normal"/>
    <w:link w:val="AltbilgiChar"/>
    <w:uiPriority w:val="99"/>
    <w:unhideWhenUsed/>
    <w:rsid w:val="00E92AC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92ACB"/>
  </w:style>
  <w:style w:type="paragraph" w:customStyle="1" w:styleId="Default">
    <w:name w:val="Default"/>
    <w:rsid w:val="00E92ACB"/>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apple-converted-space">
    <w:name w:val="apple-converted-space"/>
    <w:basedOn w:val="VarsaylanParagrafYazTipi"/>
    <w:rsid w:val="004A5CC0"/>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42" w:type="dxa"/>
        <w:bottom w:w="0" w:type="dxa"/>
        <w:right w:w="14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8.emf"/><Relationship Id="rId7" Type="http://schemas.openxmlformats.org/officeDocument/2006/relationships/image" Target="media/image16.png"/><Relationship Id="rId6" Type="http://schemas.openxmlformats.org/officeDocument/2006/relationships/image" Target="media/image7.emf"/><Relationship Id="rId5" Type="http://schemas.openxmlformats.org/officeDocument/2006/relationships/image" Target="media/image6.png"/><Relationship Id="rId10" Type="http://schemas.openxmlformats.org/officeDocument/2006/relationships/image" Target="media/image12.png"/><Relationship Id="rId4" Type="http://schemas.openxmlformats.org/officeDocument/2006/relationships/image" Target="media/image17.png"/><Relationship Id="rId9" Type="http://schemas.openxmlformats.org/officeDocument/2006/relationships/image" Target="media/image9.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ZCHKKqVOaWZanL6X+T1XT+tezg==">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Burhan</dc:creator>
  <cp:lastModifiedBy>USER</cp:lastModifiedBy>
  <cp:revision>2</cp:revision>
  <dcterms:created xsi:type="dcterms:W3CDTF">2025-05-22T08:43:00Z</dcterms:created>
  <dcterms:modified xsi:type="dcterms:W3CDTF">2025-05-22T08:43:00Z</dcterms:modified>
</cp:coreProperties>
</file>