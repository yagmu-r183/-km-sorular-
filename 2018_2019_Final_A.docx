
<file path=[Content_Types].xml><?xml version="1.0" encoding="utf-8"?>
<Types xmlns="http://schemas.openxmlformats.org/package/2006/content-types">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page" w:horzAnchor="margin" w:tblpX="0" w:tblpY="481"/>
        <w:tblW w:w="113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86"/>
        <w:gridCol w:w="5238"/>
        <w:tblGridChange w:id="0">
          <w:tblGrid>
            <w:gridCol w:w="6086"/>
            <w:gridCol w:w="5238"/>
          </w:tblGrid>
        </w:tblGridChange>
      </w:tblGrid>
      <w:tr>
        <w:trPr>
          <w:cantSplit w:val="0"/>
          <w:trHeight w:val="715" w:hRule="atLeast"/>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104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 Soyad:                                                            </w:t>
              <w:tab/>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104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Numara: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104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Soru: 75 Dakika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1049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104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1.Öğrt.        2.Öğrt.      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140969</wp:posOffset>
                      </wp:positionH>
                      <wp:positionV relativeFrom="paragraph">
                        <wp:posOffset>10160</wp:posOffset>
                      </wp:positionV>
                      <wp:extent cx="128270" cy="128270"/>
                      <wp:wrapNone/>
                      <wp:docPr id="68" name=""/>
                      <a:graphic>
                        <a:graphicData uri="http://schemas.microsoft.com/office/word/2010/wordprocessingShape">
                          <wps:wsp>
                            <wps:cNvSpPr txBox="1">
                              <a:spLocks noChangeArrowheads="1"/>
                            </wps:cNvSpPr>
                            <wps:spPr bwMode="auto">
                              <a:xfrm>
                                <a:off x="0" y="0"/>
                                <a:ext cx="128270" cy="128270"/>
                              </a:xfrm>
                              <a:prstGeom prst="rect">
                                <a:avLst/>
                              </a:prstGeom>
                              <a:solidFill>
                                <a:srgbClr val="FFFFFF"/>
                              </a:solidFill>
                              <a:ln w="9525">
                                <a:solidFill>
                                  <a:srgbClr val="000000"/>
                                </a:solidFill>
                                <a:miter lim="800000"/>
                                <a:headEnd/>
                                <a:tailEnd/>
                              </a:ln>
                            </wps:spPr>
                            <wps:txbx>
                              <w:txbxContent>
                                <w:p w:rsidR="00FF16AD" w:rsidDel="00000000" w:rsidP="00FF16AD" w:rsidRDefault="00FF16AD" w:rsidRPr="00561ECC">
                                  <w:pPr>
                                    <w:pStyle w:val="ListeParagraf"/>
                                    <w:numPr>
                                      <w:ilvl w:val="0"/>
                                      <w:numId w:val="12"/>
                                    </w:numPr>
                                    <w:spacing w:after="0" w:line="240" w:lineRule="auto"/>
                                    <w:jc w:val="both"/>
                                  </w:pPr>
                                  <w:r w:rsidDel="00000000" w:rsidR="00000000" w:rsidRPr="00000000">
                                    <w:rPr>
                                      <w:noProof w:val="1"/>
                                      <w:lang w:eastAsia="tr-TR" w:val="tr-TR"/>
                                    </w:rPr>
                                    <w:drawing>
                                      <wp:inline distB="0" distT="0" distL="0" distR="0">
                                        <wp:extent cx="140970" cy="140970"/>
                                        <wp:effectExtent b="0" l="19050" r="0" t="0"/>
                                        <wp:docPr id="64" name="Resim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
                                                <a:srcRect/>
                                                <a:stretch>
                                                  <a:fillRect/>
                                                </a:stretch>
                                              </pic:blipFill>
                                              <pic:spPr bwMode="auto">
                                                <a:xfrm>
                                                  <a:off x="0" y="0"/>
                                                  <a:ext cx="0" cy="0"/>
                                                </a:xfrm>
                                                <a:prstGeom prst="rect">
                                                  <a:avLst/>
                                                </a:prstGeom>
                                                <a:noFill/>
                                                <a:ln w="9525">
                                                  <a:noFill/>
                                                  <a:miter lim="800000"/>
                                                  <a:headEnd/>
                                                  <a:tailEnd/>
                                                </a:ln>
                                              </pic:spPr>
                                            </pic:pic>
                                          </a:graphicData>
                                        </a:graphic>
                                      </wp:inline>
                                    </w:drawing>
                                  </w:r>
                                  <w:r w:rsidDel="00000000" w:rsidR="00000000" w:rsidRPr="00000000">
                                    <w:rPr>
                                      <w:noProof w:val="1"/>
                                      <w:lang w:eastAsia="tr-TR" w:val="tr-TR"/>
                                    </w:rPr>
                                    <w:drawing>
                                      <wp:inline distB="0" distT="0" distL="0" distR="0">
                                        <wp:extent cx="139700" cy="139700"/>
                                        <wp:effectExtent b="0" l="19050" r="0" t="0"/>
                                        <wp:docPr id="65" name="Picture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2"/>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140969</wp:posOffset>
                      </wp:positionH>
                      <wp:positionV relativeFrom="paragraph">
                        <wp:posOffset>10160</wp:posOffset>
                      </wp:positionV>
                      <wp:extent cx="128270" cy="128270"/>
                      <wp:effectExtent b="0" l="0" r="0" t="0"/>
                      <wp:wrapNone/>
                      <wp:docPr id="6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28270" cy="1282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1635760</wp:posOffset>
                      </wp:positionH>
                      <wp:positionV relativeFrom="paragraph">
                        <wp:posOffset>16510</wp:posOffset>
                      </wp:positionV>
                      <wp:extent cx="128270" cy="128270"/>
                      <wp:wrapNone/>
                      <wp:docPr id="70" name=""/>
                      <a:graphic>
                        <a:graphicData uri="http://schemas.microsoft.com/office/word/2010/wordprocessingShape">
                          <wps:wsp>
                            <wps:cNvSpPr txBox="1">
                              <a:spLocks noChangeArrowheads="1"/>
                            </wps:cNvSpPr>
                            <wps:spPr bwMode="auto">
                              <a:xfrm>
                                <a:off x="0" y="0"/>
                                <a:ext cx="128270" cy="128270"/>
                              </a:xfrm>
                              <a:prstGeom prst="rect">
                                <a:avLst/>
                              </a:prstGeom>
                              <a:solidFill>
                                <a:srgbClr val="FFFFFF"/>
                              </a:solidFill>
                              <a:ln w="9525">
                                <a:solidFill>
                                  <a:srgbClr val="000000"/>
                                </a:solidFill>
                                <a:miter lim="800000"/>
                                <a:headEnd/>
                                <a:tailEnd/>
                              </a:ln>
                            </wps:spPr>
                            <wps:txbx>
                              <w:txbxContent>
                                <w:p w:rsidR="00FF16AD" w:rsidDel="00000000" w:rsidP="00FF16AD" w:rsidRDefault="00FF16AD" w:rsidRPr="00561ECC">
                                  <w:pPr>
                                    <w:pStyle w:val="ListeParagraf"/>
                                    <w:numPr>
                                      <w:ilvl w:val="0"/>
                                      <w:numId w:val="12"/>
                                    </w:numPr>
                                    <w:spacing w:after="0" w:line="240" w:lineRule="auto"/>
                                    <w:jc w:val="both"/>
                                  </w:pPr>
                                  <w:r w:rsidDel="00000000" w:rsidR="00000000" w:rsidRPr="00000000">
                                    <w:rPr>
                                      <w:noProof w:val="1"/>
                                      <w:lang w:eastAsia="tr-TR" w:val="tr-TR"/>
                                    </w:rPr>
                                    <w:drawing>
                                      <wp:inline distB="0" distT="0" distL="0" distR="0">
                                        <wp:extent cx="139065" cy="139065"/>
                                        <wp:effectExtent b="0" l="19050" r="0" t="0"/>
                                        <wp:docPr id="66" name="Resim 3"/>
                                        <wp:cNvGraphicFramePr>
                                          <a:graphicFrameLocks noChangeAspect="1"/>
                                        </wp:cNvGraphicFramePr>
                                        <a:graphic>
                                          <a:graphicData uri="http://schemas.openxmlformats.org/drawingml/2006/picture">
                                            <pic:pic>
                                              <pic:nvPicPr>
                                                <pic:cNvPr id="0" name="Picture 3"/>
                                                <pic:cNvPicPr>
                                                  <a:picLocks noChangeAspect="1" noChangeArrowheads="1"/>
                                                </pic:cNvPicPr>
                                              </pic:nvPicPr>
                                              <pic:blipFill>
                                                <a:blip r:embed="rId3"/>
                                                <a:srcRect/>
                                                <a:stretch>
                                                  <a:fillRect/>
                                                </a:stretch>
                                              </pic:blipFill>
                                              <pic:spPr bwMode="auto">
                                                <a:xfrm>
                                                  <a:off x="0" y="0"/>
                                                  <a:ext cx="0" cy="0"/>
                                                </a:xfrm>
                                                <a:prstGeom prst="rect">
                                                  <a:avLst/>
                                                </a:prstGeom>
                                                <a:noFill/>
                                                <a:ln w="9525">
                                                  <a:noFill/>
                                                  <a:miter lim="800000"/>
                                                  <a:headEnd/>
                                                  <a:tailEnd/>
                                                </a:ln>
                                              </pic:spPr>
                                            </pic:pic>
                                          </a:graphicData>
                                        </a:graphic>
                                      </wp:inline>
                                    </w:drawing>
                                  </w:r>
                                  <w:r w:rsidDel="00000000" w:rsidR="00000000" w:rsidRPr="00000000">
                                    <w:rPr>
                                      <w:noProof w:val="1"/>
                                      <w:lang w:eastAsia="tr-TR" w:val="tr-TR"/>
                                    </w:rPr>
                                    <w:drawing>
                                      <wp:inline distB="0" distT="0" distL="0" distR="0">
                                        <wp:extent cx="139065" cy="139065"/>
                                        <wp:effectExtent b="0" l="19050" r="0" t="0"/>
                                        <wp:docPr id="67" name="Resim 2"/>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3"/>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1635760</wp:posOffset>
                      </wp:positionH>
                      <wp:positionV relativeFrom="paragraph">
                        <wp:posOffset>16510</wp:posOffset>
                      </wp:positionV>
                      <wp:extent cx="128270" cy="128270"/>
                      <wp:effectExtent b="0" l="0" r="0" t="0"/>
                      <wp:wrapNone/>
                      <wp:docPr id="7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28270" cy="128270"/>
                              </a:xfrm>
                              <a:prstGeom prst="rect"/>
                              <a:ln/>
                            </pic:spPr>
                          </pic:pic>
                        </a:graphicData>
                      </a:graphic>
                    </wp:anchor>
                  </w:drawing>
                </mc:Fallback>
              </mc:AlternateConten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50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2"/>
              <w:gridCol w:w="621"/>
              <w:gridCol w:w="620"/>
              <w:gridCol w:w="621"/>
              <w:gridCol w:w="781"/>
              <w:gridCol w:w="781"/>
              <w:gridCol w:w="963"/>
              <w:tblGridChange w:id="0">
                <w:tblGrid>
                  <w:gridCol w:w="622"/>
                  <w:gridCol w:w="621"/>
                  <w:gridCol w:w="620"/>
                  <w:gridCol w:w="621"/>
                  <w:gridCol w:w="781"/>
                  <w:gridCol w:w="781"/>
                  <w:gridCol w:w="963"/>
                </w:tblGrid>
              </w:tblGridChange>
            </w:tblGrid>
            <w:tr>
              <w:trPr>
                <w:cantSplit w:val="0"/>
                <w:trHeight w:val="268" w:hRule="atLeast"/>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S4</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S5</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S6</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Toplam</w:t>
                  </w:r>
                </w:p>
              </w:tc>
            </w:tr>
            <w:tr>
              <w:trPr>
                <w:cantSplit w:val="0"/>
                <w:trHeight w:val="283"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104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977536</wp:posOffset>
                </wp:positionH>
                <wp:positionV relativeFrom="paragraph">
                  <wp:posOffset>493304</wp:posOffset>
                </wp:positionV>
                <wp:extent cx="128270" cy="128270"/>
                <wp:wrapNone/>
                <wp:docPr id="69" name=""/>
                <a:graphic>
                  <a:graphicData uri="http://schemas.microsoft.com/office/word/2010/wordprocessingShape">
                    <wps:wsp>
                      <wps:cNvSpPr txBox="1">
                        <a:spLocks noChangeArrowheads="1"/>
                      </wps:cNvSpPr>
                      <wps:spPr bwMode="auto">
                        <a:xfrm>
                          <a:off x="0" y="0"/>
                          <a:ext cx="128270" cy="128270"/>
                        </a:xfrm>
                        <a:prstGeom prst="rect">
                          <a:avLst/>
                        </a:prstGeom>
                        <a:solidFill>
                          <a:srgbClr val="FFFFFF"/>
                        </a:solidFill>
                        <a:ln w="9525">
                          <a:solidFill>
                            <a:srgbClr val="000000"/>
                          </a:solidFill>
                          <a:miter lim="800000"/>
                          <a:headEnd/>
                          <a:tailEnd/>
                        </a:ln>
                      </wps:spPr>
                      <wps:txbx>
                        <w:txbxContent>
                          <w:p w:rsidR="000C1303" w:rsidDel="00000000" w:rsidP="000C1303" w:rsidRDefault="000C1303" w:rsidRPr="00561ECC">
                            <w:pPr>
                              <w:pStyle w:val="ListeParagraf"/>
                              <w:numPr>
                                <w:ilvl w:val="0"/>
                                <w:numId w:val="12"/>
                              </w:numPr>
                              <w:spacing w:after="0" w:line="240" w:lineRule="auto"/>
                              <w:jc w:val="both"/>
                            </w:pPr>
                            <w:r w:rsidDel="00000000" w:rsidR="00000000" w:rsidRPr="00000000">
                              <w:rPr>
                                <w:noProof w:val="1"/>
                                <w:lang w:eastAsia="tr-TR" w:val="tr-TR"/>
                              </w:rPr>
                              <w:drawing>
                                <wp:inline distB="0" distT="0" distL="0" distR="0">
                                  <wp:extent cx="140970" cy="140970"/>
                                  <wp:effectExtent b="0" l="19050" r="0" t="0"/>
                                  <wp:docPr id="8" name="Resim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
                                          <a:srcRect/>
                                          <a:stretch>
                                            <a:fillRect/>
                                          </a:stretch>
                                        </pic:blipFill>
                                        <pic:spPr bwMode="auto">
                                          <a:xfrm>
                                            <a:off x="0" y="0"/>
                                            <a:ext cx="0" cy="0"/>
                                          </a:xfrm>
                                          <a:prstGeom prst="rect">
                                            <a:avLst/>
                                          </a:prstGeom>
                                          <a:noFill/>
                                          <a:ln w="9525">
                                            <a:noFill/>
                                            <a:miter lim="800000"/>
                                            <a:headEnd/>
                                            <a:tailEnd/>
                                          </a:ln>
                                        </pic:spPr>
                                      </pic:pic>
                                    </a:graphicData>
                                  </a:graphic>
                                </wp:inline>
                              </w:drawing>
                            </w:r>
                            <w:r w:rsidDel="00000000" w:rsidR="00000000" w:rsidRPr="00000000">
                              <w:rPr>
                                <w:noProof w:val="1"/>
                                <w:lang w:eastAsia="tr-TR" w:val="tr-TR"/>
                              </w:rPr>
                              <w:drawing>
                                <wp:inline distB="0" distT="0" distL="0" distR="0">
                                  <wp:extent cx="139700" cy="139700"/>
                                  <wp:effectExtent b="0" l="19050" r="0" t="0"/>
                                  <wp:docPr id="13" name="Picture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2"/>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977536</wp:posOffset>
                </wp:positionH>
                <wp:positionV relativeFrom="paragraph">
                  <wp:posOffset>493304</wp:posOffset>
                </wp:positionV>
                <wp:extent cx="128270" cy="128270"/>
                <wp:effectExtent b="0" l="0" r="0" t="0"/>
                <wp:wrapNone/>
                <wp:docPr id="6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28270" cy="128270"/>
                        </a:xfrm>
                        <a:prstGeom prst="rect"/>
                        <a:ln/>
                      </pic:spPr>
                    </pic:pic>
                  </a:graphicData>
                </a:graphic>
              </wp:anchor>
            </w:drawing>
          </mc:Fallback>
        </mc:AlternateContent>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BLM222 ALGORİTMALAR, Final Sınavı, 24 Mayıs 2019 (A Grubu)</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tag w:val="goog_rdk_2"/>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highlight w:val="black"/>
              <w:u w:val="none"/>
              <w:vertAlign w:val="baseline"/>
              <w:rPrChange w:author="Recep Yiğit Yıldız" w:id="1" w:date="2025-05-19T18:54:41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Soru 1. [20P]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Aşağıdaki </w:t>
          </w:r>
          <w:sdt>
            <w:sdtPr>
              <w:tag w:val="goog_rdk_0"/>
            </w:sdtPr>
            <w:sdtContent>
              <w:ins w:author="özlem cihan" w:id="0" w:date="2025-05-22T09:48:3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grafta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 başlayarak Depth First Search (derinlik öncelikli arama) ve Breadth First Search(genişlik öncelikli arama) algoritmaları ile graf üzerinde dolaşın.  Birden fazla tepe ele alındığında en küçük numaralı olanı seçip devam edin. Her iki algoritma sonucunu ayrı ayrı çizin. BFS ve DFS algoritmalarının uygulanması için hangi veri yapıları kullanılmaktadır belirtin.</w:t>
          </w:r>
          <w:sdt>
            <w:sdtPr>
              <w:tag w:val="goog_rdk_1"/>
            </w:sdtPr>
            <w:sdtContent>
              <w:r w:rsidDel="00000000" w:rsidR="00000000" w:rsidRPr="00000000">
                <w:rPr>
                  <w:rtl w:val="0"/>
                </w:rPr>
              </w:r>
            </w:sdtContent>
          </w:sdt>
        </w:p>
      </w:sdtContent>
    </w:sd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tag w:val="goog_rdk_5"/>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45967" cy="1429180"/>
                <wp:effectExtent b="0" l="0" r="0" t="0"/>
                <wp:docPr descr="bfs and dfs algoritmasÄ± Ã¶rnek ile ilgili gÃ¶rsel sonucu" id="78" name="image13.png"/>
                <a:graphic>
                  <a:graphicData uri="http://schemas.openxmlformats.org/drawingml/2006/picture">
                    <pic:pic>
                      <pic:nvPicPr>
                        <pic:cNvPr descr="bfs and dfs algoritmasÄ± Ã¶rnek ile ilgili gÃ¶rsel sonucu" id="0" name="image13.png"/>
                        <pic:cNvPicPr preferRelativeResize="0"/>
                      </pic:nvPicPr>
                      <pic:blipFill>
                        <a:blip r:embed="rId12"/>
                        <a:srcRect b="0" l="0" r="0" t="0"/>
                        <a:stretch>
                          <a:fillRect/>
                        </a:stretch>
                      </pic:blipFill>
                      <pic:spPr>
                        <a:xfrm>
                          <a:off x="0" y="0"/>
                          <a:ext cx="2645967" cy="1429180"/>
                        </a:xfrm>
                        <a:prstGeom prst="rect"/>
                        <a:ln/>
                      </pic:spPr>
                    </pic:pic>
                  </a:graphicData>
                </a:graphic>
              </wp:inline>
            </w:drawing>
          </w:r>
          <w:sdt>
            <w:sdtPr>
              <w:tag w:val="goog_rdk_3"/>
            </w:sdtPr>
            <w:sdtContent>
              <w:ins w:author="Recep Yiğit Yıldız" w:id="2" w:date="2025-05-19T18:54:24Z">
                <w:r w:rsidDel="00000000" w:rsidR="00000000" w:rsidRPr="00000000">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0"/>
                        <w:i w:val="0"/>
                        <w:smallCaps w:val="0"/>
                        <w:strike w:val="0"/>
                        <w:color w:val="000000"/>
                        <w:sz w:val="24"/>
                        <w:szCs w:val="24"/>
                        <w:u w:val="none"/>
                        <w:shd w:fill="auto" w:val="clear"/>
                        <w:vertAlign w:val="baseline"/>
                      </w:rPr>
                    </w:rPrChange>
                  </w:rPr>
                  <w:drawing>
                    <wp:inline distB="0" distT="0" distL="0" distR="0">
                      <wp:extent cx="2645967" cy="1429180"/>
                      <wp:effectExtent b="0" l="0" r="0" t="0"/>
                      <wp:docPr descr="bfs and dfs algoritmasÄ± Ã¶rnek ile ilgili gÃ¶rsel sonucu" id="80" name="image13.png"/>
                      <a:graphic>
                        <a:graphicData uri="http://schemas.openxmlformats.org/drawingml/2006/picture">
                          <pic:pic>
                            <pic:nvPicPr>
                              <pic:cNvPr descr="bfs and dfs algoritmasÄ± Ã¶rnek ile ilgili gÃ¶rsel sonucu" id="0" name="image13.png"/>
                              <pic:cNvPicPr preferRelativeResize="0"/>
                            </pic:nvPicPr>
                            <pic:blipFill>
                              <a:blip r:embed="rId12"/>
                              <a:srcRect b="0" l="0" r="0" t="0"/>
                              <a:stretch>
                                <a:fillRect/>
                              </a:stretch>
                            </pic:blipFill>
                            <pic:spPr>
                              <a:xfrm>
                                <a:off x="0" y="0"/>
                                <a:ext cx="2645967" cy="1429180"/>
                              </a:xfrm>
                              <a:prstGeom prst="rect"/>
                              <a:ln/>
                            </pic:spPr>
                          </pic:pic>
                        </a:graphicData>
                      </a:graphic>
                    </wp:inline>
                  </w:drawing>
                </w:r>
              </w:ins>
            </w:sdtContent>
          </w:sdt>
          <w:sdt>
            <w:sdtPr>
              <w:tag w:val="goog_rdk_4"/>
            </w:sdtPr>
            <w:sdtContent>
              <w:r w:rsidDel="00000000" w:rsidR="00000000" w:rsidRPr="00000000">
                <w:rPr>
                  <w:rtl w:val="0"/>
                </w:rPr>
              </w:r>
            </w:sdtContent>
          </w:sdt>
        </w:p>
      </w:sdtContent>
    </w:sdt>
    <w:sdt>
      <w:sdtPr>
        <w:tag w:val="goog_rdk_7"/>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
          <w:sdt>
            <w:sdtPr>
              <w:tag w:val="goog_rdk_6"/>
            </w:sdtPr>
            <w:sdtContent>
              <w:r w:rsidDel="00000000" w:rsidR="00000000" w:rsidRPr="00000000">
                <w:rPr>
                  <w:rtl w:val="0"/>
                </w:rPr>
              </w:r>
            </w:sdtContent>
          </w:sdt>
        </w:p>
      </w:sdtContent>
    </w:sdt>
    <w:sdt>
      <w:sdtPr>
        <w:tag w:val="goog_rdk_9"/>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
          <w:sdt>
            <w:sdtPr>
              <w:tag w:val="goog_rdk_8"/>
            </w:sdtPr>
            <w:sdtContent>
              <w:r w:rsidDel="00000000" w:rsidR="00000000" w:rsidRPr="00000000">
                <w:rPr>
                  <w:rtl w:val="0"/>
                </w:rPr>
              </w:r>
            </w:sdtContent>
          </w:sdt>
        </w:p>
      </w:sdtContent>
    </w:sdt>
    <w:sdt>
      <w:sdtPr>
        <w:tag w:val="goog_rdk_11"/>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
          <w:sdt>
            <w:sdtPr>
              <w:tag w:val="goog_rdk_10"/>
            </w:sdtPr>
            <w:sdtContent>
              <w:r w:rsidDel="00000000" w:rsidR="00000000" w:rsidRPr="00000000">
                <w:rPr>
                  <w:rtl w:val="0"/>
                </w:rPr>
              </w:r>
            </w:sdtContent>
          </w:sdt>
        </w:p>
      </w:sdtContent>
    </w:sdt>
    <w:sdt>
      <w:sdtPr>
        <w:tag w:val="goog_rdk_15"/>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
          <w:sdt>
            <w:sdtPr>
              <w:tag w:val="goog_rdk_12"/>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b w:val="1"/>
                      <w:i w:val="0"/>
                      <w:smallCaps w:val="0"/>
                      <w:strike w:val="0"/>
                      <w:color w:val="000000"/>
                      <w:sz w:val="22"/>
                      <w:szCs w:val="22"/>
                      <w:u w:val="none"/>
                      <w:shd w:fill="auto" w:val="clear"/>
                      <w:vertAlign w:val="baseline"/>
                    </w:rPr>
                  </w:rPrChange>
                </w:rPr>
                <w:t xml:space="preserve">Soru 2. [20P]</w:t>
              </w:r>
            </w:sdtContent>
          </w:sdt>
          <w:sdt>
            <w:sdtPr>
              <w:tag w:val="goog_rdk_13"/>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 Aşağıdaki fonksiyona giriş dizisi olarak A={ 25, 57, 48, 37, 12, 92} alırsak nasıl bir sonuç elde ederiz? Algoritmanın çalışma zamanını </w:t>
              </w:r>
            </w:sdtContent>
          </w:sdt>
          <m:oMath>
            <m:r>
              <m:t>θ</m:t>
            </m:r>
          </m:oMath>
          <w:sdt>
            <w:sdtPr>
              <w:tag w:val="goog_rdk_14"/>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 notasyonu cinsinden ifade ediniz.</w:t>
              </w:r>
            </w:sdtContent>
          </w:sdt>
        </w:p>
      </w:sdtContent>
    </w:sdt>
    <w:sdt>
      <w:sdtPr>
        <w:tag w:val="goog_rdk_17"/>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
          <w:sdt>
            <w:sdtPr>
              <w:tag w:val="goog_rdk_16"/>
            </w:sdtPr>
            <w:sdtContent>
              <w:r w:rsidDel="00000000" w:rsidR="00000000" w:rsidRPr="00000000">
                <w:rPr>
                  <w:rtl w:val="0"/>
                </w:rPr>
              </w:r>
            </w:sdtContent>
          </w:sdt>
        </w:p>
      </w:sdtContent>
    </w:sdt>
    <w:sdt>
      <w:sdtPr>
        <w:tag w:val="goog_rdk_21"/>
      </w:sdtPr>
      <w:sdtContent>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18"/>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00"/>
                      <w:sz w:val="18"/>
                      <w:szCs w:val="18"/>
                    </w:rPr>
                  </w:rPrChange>
                </w:rPr>
                <w:t xml:space="preserve">function new</w:t>
              </w:r>
            </w:sdtContent>
          </w:sdt>
          <w:sdt>
            <w:sdtPr>
              <w:tag w:val="goog_rdk_19"/>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a020f0"/>
                      <w:sz w:val="18"/>
                      <w:szCs w:val="18"/>
                    </w:rPr>
                  </w:rPrChange>
                </w:rPr>
                <w:t xml:space="preserve">(A[], n) // A[1...n]</w:t>
              </w:r>
            </w:sdtContent>
          </w:sdt>
          <w:sdt>
            <w:sdtPr>
              <w:tag w:val="goog_rdk_20"/>
            </w:sdtPr>
            <w:sdtContent>
              <w:r w:rsidDel="00000000" w:rsidR="00000000" w:rsidRPr="00000000">
                <w:rPr>
                  <w:rtl w:val="0"/>
                </w:rPr>
              </w:r>
            </w:sdtContent>
          </w:sdt>
        </w:p>
      </w:sdtContent>
    </w:sdt>
    <w:sdt>
      <w:sdtPr>
        <w:tag w:val="goog_rdk_26"/>
      </w:sdtPr>
      <w:sdtContent>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22"/>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00"/>
                      <w:sz w:val="18"/>
                      <w:szCs w:val="18"/>
                    </w:rPr>
                  </w:rPrChange>
                </w:rPr>
                <w:t xml:space="preserve">   </w:t>
              </w:r>
            </w:sdtContent>
          </w:sdt>
          <w:sdt>
            <w:sdtPr>
              <w:tag w:val="goog_rdk_23"/>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ff"/>
                      <w:sz w:val="18"/>
                      <w:szCs w:val="18"/>
                    </w:rPr>
                  </w:rPrChange>
                </w:rPr>
                <w:t xml:space="preserve">for</w:t>
              </w:r>
            </w:sdtContent>
          </w:sdt>
          <w:sdt>
            <w:sdtPr>
              <w:tag w:val="goog_rdk_24"/>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00"/>
                      <w:sz w:val="18"/>
                      <w:szCs w:val="18"/>
                    </w:rPr>
                  </w:rPrChange>
                </w:rPr>
                <w:t xml:space="preserve"> i = 1 to n</w:t>
              </w:r>
            </w:sdtContent>
          </w:sdt>
          <w:sdt>
            <w:sdtPr>
              <w:tag w:val="goog_rdk_25"/>
            </w:sdtPr>
            <w:sdtContent>
              <w:r w:rsidDel="00000000" w:rsidR="00000000" w:rsidRPr="00000000">
                <w:rPr>
                  <w:rtl w:val="0"/>
                </w:rPr>
              </w:r>
            </w:sdtContent>
          </w:sdt>
        </w:p>
      </w:sdtContent>
    </w:sdt>
    <w:sdt>
      <w:sdtPr>
        <w:tag w:val="goog_rdk_31"/>
      </w:sdtPr>
      <w:sdtContent>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27"/>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00"/>
                      <w:sz w:val="18"/>
                      <w:szCs w:val="18"/>
                    </w:rPr>
                  </w:rPrChange>
                </w:rPr>
                <w:t xml:space="preserve">      </w:t>
              </w:r>
            </w:sdtContent>
          </w:sdt>
          <w:sdt>
            <w:sdtPr>
              <w:tag w:val="goog_rdk_28"/>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ff"/>
                      <w:sz w:val="18"/>
                      <w:szCs w:val="18"/>
                    </w:rPr>
                  </w:rPrChange>
                </w:rPr>
                <w:t xml:space="preserve">for</w:t>
              </w:r>
            </w:sdtContent>
          </w:sdt>
          <w:sdt>
            <w:sdtPr>
              <w:tag w:val="goog_rdk_29"/>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00"/>
                      <w:sz w:val="18"/>
                      <w:szCs w:val="18"/>
                    </w:rPr>
                  </w:rPrChange>
                </w:rPr>
                <w:t xml:space="preserve"> j = n to i+1</w:t>
              </w:r>
            </w:sdtContent>
          </w:sdt>
          <w:sdt>
            <w:sdtPr>
              <w:tag w:val="goog_rdk_30"/>
            </w:sdtPr>
            <w:sdtContent>
              <w:r w:rsidDel="00000000" w:rsidR="00000000" w:rsidRPr="00000000">
                <w:rPr>
                  <w:rtl w:val="0"/>
                </w:rPr>
              </w:r>
            </w:sdtContent>
          </w:sdt>
        </w:p>
      </w:sdtContent>
    </w:sdt>
    <w:sdt>
      <w:sdtPr>
        <w:tag w:val="goog_rdk_36"/>
      </w:sdtPr>
      <w:sdtContent>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32"/>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00"/>
                      <w:sz w:val="18"/>
                      <w:szCs w:val="18"/>
                    </w:rPr>
                  </w:rPrChange>
                </w:rPr>
                <w:t xml:space="preserve">         </w:t>
              </w:r>
            </w:sdtContent>
          </w:sdt>
          <w:sdt>
            <w:sdtPr>
              <w:tag w:val="goog_rdk_33"/>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ff"/>
                      <w:sz w:val="18"/>
                      <w:szCs w:val="18"/>
                    </w:rPr>
                  </w:rPrChange>
                </w:rPr>
                <w:t xml:space="preserve">if</w:t>
              </w:r>
            </w:sdtContent>
          </w:sdt>
          <w:sdt>
            <w:sdtPr>
              <w:tag w:val="goog_rdk_34"/>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00"/>
                      <w:sz w:val="18"/>
                      <w:szCs w:val="18"/>
                    </w:rPr>
                  </w:rPrChange>
                </w:rPr>
                <w:t xml:space="preserve"> A[j] &lt; A[j-1]</w:t>
              </w:r>
            </w:sdtContent>
          </w:sdt>
          <w:sdt>
            <w:sdtPr>
              <w:tag w:val="goog_rdk_35"/>
            </w:sdtPr>
            <w:sdtContent>
              <w:r w:rsidDel="00000000" w:rsidR="00000000" w:rsidRPr="00000000">
                <w:rPr>
                  <w:rtl w:val="0"/>
                </w:rPr>
              </w:r>
            </w:sdtContent>
          </w:sdt>
        </w:p>
      </w:sdtContent>
    </w:sdt>
    <w:sdt>
      <w:sdtPr>
        <w:tag w:val="goog_rdk_39"/>
      </w:sdtPr>
      <w:sdtContent>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37"/>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00"/>
                      <w:sz w:val="18"/>
                      <w:szCs w:val="18"/>
                    </w:rPr>
                  </w:rPrChange>
                </w:rPr>
                <w:t xml:space="preserve">            temp = A[j]</w:t>
              </w:r>
            </w:sdtContent>
          </w:sdt>
          <w:sdt>
            <w:sdtPr>
              <w:tag w:val="goog_rdk_38"/>
            </w:sdtPr>
            <w:sdtContent>
              <w:r w:rsidDel="00000000" w:rsidR="00000000" w:rsidRPr="00000000">
                <w:rPr>
                  <w:rtl w:val="0"/>
                </w:rPr>
              </w:r>
            </w:sdtContent>
          </w:sdt>
        </w:p>
      </w:sdtContent>
    </w:sdt>
    <w:sdt>
      <w:sdtPr>
        <w:tag w:val="goog_rdk_42"/>
      </w:sdtPr>
      <w:sdtContent>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40"/>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00"/>
                      <w:sz w:val="18"/>
                      <w:szCs w:val="18"/>
                    </w:rPr>
                  </w:rPrChange>
                </w:rPr>
                <w:t xml:space="preserve">            A[j] = A[j-1]</w:t>
              </w:r>
            </w:sdtContent>
          </w:sdt>
          <w:sdt>
            <w:sdtPr>
              <w:tag w:val="goog_rdk_41"/>
            </w:sdtPr>
            <w:sdtContent>
              <w:r w:rsidDel="00000000" w:rsidR="00000000" w:rsidRPr="00000000">
                <w:rPr>
                  <w:rtl w:val="0"/>
                </w:rPr>
              </w:r>
            </w:sdtContent>
          </w:sdt>
        </w:p>
      </w:sdtContent>
    </w:sdt>
    <w:sdt>
      <w:sdtPr>
        <w:tag w:val="goog_rdk_45"/>
      </w:sdtPr>
      <w:sdtContent>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Change w:author="Recep Yiğit Yıldız" w:id="3" w:date="2025-05-19T18:54:24Z">
                <w:rPr>
                  <w:rFonts w:ascii="Courier New" w:cs="Courier New" w:eastAsia="Courier New" w:hAnsi="Courier New"/>
                  <w:sz w:val="18"/>
                  <w:szCs w:val="18"/>
                </w:rPr>
              </w:rPrChange>
            </w:rPr>
          </w:pPr>
          <w:sdt>
            <w:sdtPr>
              <w:tag w:val="goog_rdk_43"/>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color w:val="000000"/>
                      <w:sz w:val="18"/>
                      <w:szCs w:val="18"/>
                    </w:rPr>
                  </w:rPrChange>
                </w:rPr>
                <w:t xml:space="preserve">            A[j-1] = temp</w:t>
              </w:r>
            </w:sdtContent>
          </w:sdt>
          <w:sdt>
            <w:sdtPr>
              <w:tag w:val="goog_rdk_44"/>
            </w:sdtPr>
            <w:sdtContent>
              <w:r w:rsidDel="00000000" w:rsidR="00000000" w:rsidRPr="00000000">
                <w:rPr>
                  <w:rtl w:val="0"/>
                </w:rPr>
              </w:r>
            </w:sdtContent>
          </w:sdt>
        </w:p>
      </w:sdtContent>
    </w:sdt>
    <w:sdt>
      <w:sdtPr>
        <w:tag w:val="goog_rdk_48"/>
      </w:sdtPr>
      <w:sdtContent>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sz w:val="18"/>
                  <w:szCs w:val="18"/>
                </w:rPr>
              </w:rPrChange>
            </w:rPr>
          </w:pPr>
          <w:sdt>
            <w:sdtPr>
              <w:tag w:val="goog_rdk_46"/>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color w:val="000000"/>
                      <w:sz w:val="18"/>
                      <w:szCs w:val="18"/>
                    </w:rPr>
                  </w:rPrChange>
                </w:rPr>
                <w:t xml:space="preserve">         </w:t>
              </w:r>
            </w:sdtContent>
          </w:sdt>
          <w:sdt>
            <w:sdtPr>
              <w:tag w:val="goog_rdk_47"/>
            </w:sdtPr>
            <w:sdtContent>
              <w:r w:rsidDel="00000000" w:rsidR="00000000" w:rsidRPr="00000000">
                <w:rPr>
                  <w:rtl w:val="0"/>
                </w:rPr>
              </w:r>
            </w:sdtContent>
          </w:sdt>
        </w:p>
      </w:sdtContent>
    </w:sdt>
    <w:sdt>
      <w:sdtPr>
        <w:tag w:val="goog_rdk_50"/>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
          <w:sdt>
            <w:sdtPr>
              <w:tag w:val="goog_rdk_49"/>
            </w:sdtPr>
            <w:sdtContent>
              <w:r w:rsidDel="00000000" w:rsidR="00000000" w:rsidRPr="00000000">
                <w:rPr>
                  <w:rtl w:val="0"/>
                </w:rPr>
              </w:r>
            </w:sdtContent>
          </w:sdt>
        </w:p>
      </w:sdtContent>
    </w:sdt>
    <w:sdt>
      <w:sdtPr>
        <w:tag w:val="goog_rdk_52"/>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
          <w:sdt>
            <w:sdtPr>
              <w:tag w:val="goog_rdk_51"/>
            </w:sdtPr>
            <w:sdtContent>
              <w:r w:rsidDel="00000000" w:rsidR="00000000" w:rsidRPr="00000000">
                <w:rPr>
                  <w:rtl w:val="0"/>
                </w:rPr>
              </w:r>
            </w:sdtContent>
          </w:sdt>
        </w:p>
      </w:sdtContent>
    </w:sdt>
    <w:sdt>
      <w:sdtPr>
        <w:tag w:val="goog_rdk_54"/>
      </w:sdtPr>
      <w:sdtContent>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53"/>
            </w:sdtPr>
            <w:sdtContent>
              <w:r w:rsidDel="00000000" w:rsidR="00000000" w:rsidRPr="00000000">
                <w:rPr>
                  <w:rtl w:val="0"/>
                </w:rPr>
              </w:r>
            </w:sdtContent>
          </w:sdt>
        </w:p>
      </w:sdtContent>
    </w:sdt>
    <w:sdt>
      <w:sdtPr>
        <w:tag w:val="goog_rdk_56"/>
      </w:sdtPr>
      <w:sdtContent>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55"/>
            </w:sdtPr>
            <w:sdtContent>
              <w:r w:rsidDel="00000000" w:rsidR="00000000" w:rsidRPr="00000000">
                <w:rPr>
                  <w:rtl w:val="0"/>
                </w:rPr>
              </w:r>
            </w:sdtContent>
          </w:sdt>
        </w:p>
      </w:sdtContent>
    </w:sdt>
    <w:sdt>
      <w:sdtPr>
        <w:tag w:val="goog_rdk_58"/>
      </w:sdtPr>
      <w:sdtContent>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57"/>
            </w:sdtPr>
            <w:sdtContent>
              <w:r w:rsidDel="00000000" w:rsidR="00000000" w:rsidRPr="00000000">
                <w:rPr>
                  <w:rtl w:val="0"/>
                </w:rPr>
              </w:r>
            </w:sdtContent>
          </w:sdt>
        </w:p>
      </w:sdtContent>
    </w:sdt>
    <w:sdt>
      <w:sdtPr>
        <w:tag w:val="goog_rdk_60"/>
      </w:sdtPr>
      <w:sdtContent>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59"/>
            </w:sdtPr>
            <w:sdtContent>
              <w:r w:rsidDel="00000000" w:rsidR="00000000" w:rsidRPr="00000000">
                <w:rPr>
                  <w:rtl w:val="0"/>
                </w:rPr>
              </w:r>
            </w:sdtContent>
          </w:sdt>
        </w:p>
      </w:sdtContent>
    </w:sdt>
    <w:sdt>
      <w:sdtPr>
        <w:tag w:val="goog_rdk_62"/>
      </w:sdtPr>
      <w:sdtContent>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61"/>
            </w:sdtPr>
            <w:sdtContent>
              <w:r w:rsidDel="00000000" w:rsidR="00000000" w:rsidRPr="00000000">
                <w:rPr>
                  <w:rtl w:val="0"/>
                </w:rPr>
              </w:r>
            </w:sdtContent>
          </w:sdt>
        </w:p>
      </w:sdtContent>
    </w:sdt>
    <w:sdt>
      <w:sdtPr>
        <w:tag w:val="goog_rdk_68"/>
      </w:sdtPr>
      <w:sdtContent>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63"/>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b w:val="1"/>
                    </w:rPr>
                  </w:rPrChange>
                </w:rPr>
                <w:t xml:space="preserve">Soru 3. [20P] </w:t>
              </w:r>
            </w:sdtContent>
          </w:sdt>
          <w:sdt>
            <w:sdtPr>
              <w:tag w:val="goog_rdk_64"/>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rPr>
                  </w:rPrChange>
                </w:rPr>
                <w:t xml:space="preserve">Prim algoritmasını kullanarak aşağıdaki graf için minimum kapsayan ağacı </w:t>
              </w:r>
            </w:sdtContent>
          </w:sdt>
          <w:sdt>
            <w:sdtPr>
              <w:tag w:val="goog_rdk_65"/>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b w:val="1"/>
                    </w:rPr>
                  </w:rPrChange>
                </w:rPr>
                <w:t xml:space="preserve">F</w:t>
              </w:r>
            </w:sdtContent>
          </w:sdt>
          <w:sdt>
            <w:sdtPr>
              <w:tag w:val="goog_rdk_66"/>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rPr>
                  </w:rPrChange>
                </w:rPr>
                <w:t xml:space="preserve"> kaynak düğümü için bulunuz.</w:t>
              </w:r>
            </w:sdtContent>
          </w:sdt>
          <w:sdt>
            <w:sdtPr>
              <w:tag w:val="goog_rdk_67"/>
            </w:sdtPr>
            <w:sdtContent>
              <w:r w:rsidDel="00000000" w:rsidR="00000000" w:rsidRPr="00000000">
                <w:rPr>
                  <w:rtl w:val="0"/>
                </w:rPr>
              </w:r>
            </w:sdtContent>
          </w:sdt>
        </w:p>
      </w:sdtContent>
    </w:sdt>
    <w:sdt>
      <w:sdtPr>
        <w:tag w:val="goog_rdk_70"/>
      </w:sdtPr>
      <w:sdtContent>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69"/>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rPr>
                  </w:rPrChange>
                </w:rPr>
                <w:t xml:space="preserve">(Tablo kullanmanız tavsiye edilir.)</w:t>
              </w:r>
            </w:sdtContent>
          </w:sdt>
        </w:p>
      </w:sdtContent>
    </w:sdt>
    <w:sdt>
      <w:sdtPr>
        <w:tag w:val="goog_rdk_72"/>
      </w:sdtPr>
      <w:sdtContent>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r w:rsidDel="00000000" w:rsidR="00000000" w:rsidRPr="00000000">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drawing>
              <wp:inline distB="0" distT="0" distL="0" distR="0">
                <wp:extent cx="1671335" cy="1403922"/>
                <wp:effectExtent b="0" l="0" r="0" t="0"/>
                <wp:docPr descr="prim algoritmasÄ± Ã¶rnek ile ilgili gÃ¶rsel sonucu" id="77" name="image10.png"/>
                <a:graphic>
                  <a:graphicData uri="http://schemas.openxmlformats.org/drawingml/2006/picture">
                    <pic:pic>
                      <pic:nvPicPr>
                        <pic:cNvPr descr="prim algoritmasÄ± Ã¶rnek ile ilgili gÃ¶rsel sonucu" id="0" name="image10.png"/>
                        <pic:cNvPicPr preferRelativeResize="0"/>
                      </pic:nvPicPr>
                      <pic:blipFill>
                        <a:blip r:embed="rId13"/>
                        <a:srcRect b="0" l="0" r="0" t="0"/>
                        <a:stretch>
                          <a:fillRect/>
                        </a:stretch>
                      </pic:blipFill>
                      <pic:spPr>
                        <a:xfrm>
                          <a:off x="0" y="0"/>
                          <a:ext cx="1671335" cy="1403922"/>
                        </a:xfrm>
                        <a:prstGeom prst="rect"/>
                        <a:ln/>
                      </pic:spPr>
                    </pic:pic>
                  </a:graphicData>
                </a:graphic>
              </wp:inline>
            </w:drawing>
          </w:r>
          <w:sdt>
            <w:sdtPr>
              <w:tag w:val="goog_rdk_71"/>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rPr>
                  </w:rPrChange>
                </w:rPr>
                <w:br w:type="textWrapping"/>
              </w:r>
            </w:sdtContent>
          </w:sdt>
        </w:p>
      </w:sdtContent>
    </w:sdt>
    <w:sdt>
      <w:sdtPr>
        <w:tag w:val="goog_rdk_74"/>
      </w:sdtPr>
      <w:sdtContent>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73"/>
            </w:sdtPr>
            <w:sdtContent>
              <w:r w:rsidDel="00000000" w:rsidR="00000000" w:rsidRPr="00000000">
                <w:rPr>
                  <w:rtl w:val="0"/>
                </w:rPr>
              </w:r>
            </w:sdtContent>
          </w:sdt>
        </w:p>
      </w:sdtContent>
    </w:sdt>
    <w:sdt>
      <w:sdtPr>
        <w:tag w:val="goog_rdk_76"/>
      </w:sdtPr>
      <w:sdtContent>
        <w:p w:rsidR="00000000" w:rsidDel="00000000" w:rsidP="00000000" w:rsidRDefault="00000000" w:rsidRPr="00000000" w14:paraId="00000036">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75"/>
            </w:sdtPr>
            <w:sdtContent>
              <w:r w:rsidDel="00000000" w:rsidR="00000000" w:rsidRPr="00000000">
                <w:rPr>
                  <w:rtl w:val="0"/>
                </w:rPr>
              </w:r>
            </w:sdtContent>
          </w:sdt>
        </w:p>
      </w:sdtContent>
    </w:sdt>
    <w:sdt>
      <w:sdtPr>
        <w:tag w:val="goog_rdk_78"/>
      </w:sdtPr>
      <w:sdtContent>
        <w:p w:rsidR="00000000" w:rsidDel="00000000" w:rsidP="00000000" w:rsidRDefault="00000000" w:rsidRPr="00000000" w14:paraId="00000037">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77"/>
            </w:sdtPr>
            <w:sdtContent>
              <w:r w:rsidDel="00000000" w:rsidR="00000000" w:rsidRPr="00000000">
                <w:rPr>
                  <w:rtl w:val="0"/>
                </w:rPr>
              </w:r>
            </w:sdtContent>
          </w:sdt>
        </w:p>
      </w:sdtContent>
    </w:sdt>
    <w:sdt>
      <w:sdtPr>
        <w:tag w:val="goog_rdk_85"/>
      </w:sdtPr>
      <w:sdtContent>
        <w:p w:rsidR="00000000" w:rsidDel="00000000" w:rsidP="00000000" w:rsidRDefault="00000000" w:rsidRPr="00000000" w14:paraId="00000038">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color w:val="000000"/>
                </w:rPr>
              </w:rPrChange>
            </w:rPr>
          </w:pPr>
          <w:sdt>
            <w:sdtPr>
              <w:tag w:val="goog_rdk_79"/>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b w:val="1"/>
                    </w:rPr>
                  </w:rPrChange>
                </w:rPr>
                <w:t xml:space="preserve">Soru 4. [20P] </w:t>
              </w:r>
            </w:sdtContent>
          </w:sdt>
          <w:sdt>
            <w:sdtPr>
              <w:tag w:val="goog_rdk_80"/>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color w:val="000000"/>
                    </w:rPr>
                  </w:rPrChange>
                </w:rPr>
                <w:t xml:space="preserve">Verilen bir </w:t>
              </w:r>
            </w:sdtContent>
          </w:sdt>
          <m:oMath>
            <m:r>
              <w:rPr>
                <w:rFonts w:ascii="Cambria Math" w:cs="Cambria Math" w:eastAsia="Cambria Math" w:hAnsi="Cambria Math"/>
                <w:sz w:val="24"/>
                <w:szCs w:val="24"/>
                <w:rPrChange w:author="Recep Yiğit Yıldız" w:id="3" w:date="2025-05-19T18:54:24Z">
                  <w:rPr>
                    <w:rFonts w:ascii="Cambria Math" w:cs="Cambria Math" w:eastAsia="Cambria Math" w:hAnsi="Cambria Math"/>
                    <w:color w:val="000000"/>
                  </w:rPr>
                </w:rPrChange>
              </w:rPr>
              <m:t xml:space="preserve">x=</m:t>
            </m:r>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c</m:t>
            </m:r>
          </m:oMath>
          <w:sdt>
            <w:sdtPr>
              <w:tag w:val="goog_rdk_81"/>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color w:val="000000"/>
                    </w:rPr>
                  </w:rPrChange>
                </w:rPr>
                <w:t xml:space="preserve"> noktasında, </w:t>
              </w:r>
            </w:sdtContent>
          </w:sdt>
          <m:oMath>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n</m:t>
            </m:r>
          </m:oMath>
          <w:sdt>
            <w:sdtPr>
              <w:tag w:val="goog_rdk_82"/>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rPr>
                  </w:rPrChange>
                </w:rPr>
                <w:t xml:space="preserve">. dereceden</w:t>
              </w:r>
            </w:sdtContent>
          </w:sdt>
          <w:sdt>
            <w:sdtPr>
              <w:tag w:val="goog_rdk_83"/>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color w:val="000000"/>
                    </w:rPr>
                  </w:rPrChange>
                </w:rPr>
                <w:t xml:space="preserve"> bir polinomun değerini hesaplayan  doğrusal zamanlı yani Θ(n) zamanlı bir algoritma tasarlayınız. (Hazır matematik fonksiyonlarını kullanmayınız, iki adet for ile yazılan algoritmalar 10 puan alacaktır) </w:t>
              </w:r>
            </w:sdtContent>
          </w:sdt>
          <w:sdt>
            <w:sdtPr>
              <w:tag w:val="goog_rdk_84"/>
            </w:sdtPr>
            <w:sdtContent>
              <w:r w:rsidDel="00000000" w:rsidR="00000000" w:rsidRPr="00000000">
                <w:rPr>
                  <w:rtl w:val="0"/>
                </w:rPr>
              </w:r>
            </w:sdtContent>
          </w:sdt>
        </w:p>
      </w:sdtContent>
    </w:sdt>
    <w:sdt>
      <w:sdtPr>
        <w:tag w:val="goog_rdk_87"/>
      </w:sdtPr>
      <w:sdtContent>
        <w:p w:rsidR="00000000" w:rsidDel="00000000" w:rsidP="00000000" w:rsidRDefault="00000000" w:rsidRPr="00000000" w14:paraId="00000039">
          <w:pPr>
            <w:jc w:val="center"/>
            <w:rPr>
              <w:rFonts w:ascii="Times New Roman" w:cs="Times New Roman" w:eastAsia="Times New Roman" w:hAnsi="Times New Roman"/>
              <w:sz w:val="24"/>
              <w:szCs w:val="24"/>
              <w:rPrChange w:author="Recep Yiğit Yıldız" w:id="3" w:date="2025-05-19T18:54:24Z">
                <w:rPr>
                  <w:rFonts w:ascii="Cambria Math" w:cs="Cambria Math" w:eastAsia="Cambria Math" w:hAnsi="Cambria Math"/>
                </w:rPr>
              </w:rPrChange>
            </w:rPr>
          </w:pPr>
          <m:oMath>
            <m:sSub>
              <m:sSubPr>
                <m:ctrlP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ctrlPr>
              </m:sSubPr>
              <m:e>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P</m:t>
                </m:r>
              </m:e>
              <m:sub>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n</m:t>
                </m:r>
              </m:sub>
            </m:sSub>
            <m:d>
              <m:dPr>
                <m:begChr m:val="("/>
                <m:endChr m:val=")"/>
                <m:ctrlP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ctrlPr>
              </m:dPr>
              <m:e>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x</m:t>
                </m:r>
              </m:e>
            </m:d>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m:t>
            </m:r>
            <m:sSub>
              <m:sSubPr>
                <m:ctrlP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ctrlPr>
              </m:sSubPr>
              <m:e>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a</m:t>
                </m:r>
              </m:e>
              <m:sub>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n</m:t>
                </m:r>
              </m:sub>
            </m:sSub>
            <m:sSup>
              <m:sSupPr>
                <m:ctrlP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ctrlPr>
              </m:sSupPr>
              <m:e>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x</m:t>
                </m:r>
              </m:e>
              <m:sup>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n</m:t>
                </m:r>
              </m:sup>
            </m:sSup>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m:t>
            </m:r>
            <m:sSub>
              <m:sSubPr>
                <m:ctrlP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ctrlPr>
              </m:sSubPr>
              <m:e>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a</m:t>
                </m:r>
              </m:e>
              <m:sub>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n-1</m:t>
                </m:r>
              </m:sub>
            </m:sSub>
            <m:sSup>
              <m:sSupPr>
                <m:ctrlP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ctrlPr>
              </m:sSupPr>
              <m:e>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x</m:t>
                </m:r>
              </m:e>
              <m:sup>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n-1</m:t>
                </m:r>
              </m:sup>
            </m:sSup>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m:t>
            </m:r>
            <m:sSub>
              <m:sSubPr>
                <m:ctrlP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ctrlPr>
              </m:sSubPr>
              <m:e>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a</m:t>
                </m:r>
              </m:e>
              <m:sub>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1</m:t>
                </m:r>
              </m:sub>
            </m:sSub>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x+</m:t>
            </m:r>
            <m:sSub>
              <m:sSubPr>
                <m:ctrlP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ctrlPr>
              </m:sSubPr>
              <m:e>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a</m:t>
                </m:r>
              </m:e>
              <m:sub>
                <m:r>
                  <w:rPr>
                    <w:rFonts w:ascii="Cambria Math" w:cs="Cambria Math" w:eastAsia="Cambria Math" w:hAnsi="Cambria Math"/>
                    <w:sz w:val="24"/>
                    <w:szCs w:val="24"/>
                    <w:rPrChange w:author="Recep Yiğit Yıldız" w:id="3" w:date="2025-05-19T18:54:24Z">
                      <w:rPr>
                        <w:rFonts w:ascii="Cambria Math" w:cs="Cambria Math" w:eastAsia="Cambria Math" w:hAnsi="Cambria Math"/>
                      </w:rPr>
                    </w:rPrChange>
                  </w:rPr>
                  <m:t xml:space="preserve">0</m:t>
                </m:r>
              </m:sub>
            </m:sSub>
          </m:oMath>
          <w:sdt>
            <w:sdtPr>
              <w:tag w:val="goog_rdk_86"/>
            </w:sdtPr>
            <w:sdtContent>
              <w:r w:rsidDel="00000000" w:rsidR="00000000" w:rsidRPr="00000000">
                <w:rPr>
                  <w:rtl w:val="0"/>
                </w:rPr>
              </w:r>
            </w:sdtContent>
          </w:sdt>
        </w:p>
      </w:sdtContent>
    </w:sdt>
    <w:sdt>
      <w:sdtPr>
        <w:tag w:val="goog_rdk_92"/>
      </w:sdtPr>
      <w:sdtContent>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color w:val="000000"/>
                </w:rPr>
              </w:rPrChange>
            </w:rPr>
          </w:pPr>
          <w:sdt>
            <w:sdtPr>
              <w:tag w:val="goog_rdk_88"/>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b w:val="1"/>
                      <w:color w:val="000000"/>
                    </w:rPr>
                  </w:rPrChange>
                </w:rPr>
                <w:t xml:space="preserve">İpucu: </w:t>
              </w:r>
            </w:sdtContent>
          </w:sdt>
          <w:sdt>
            <w:sdtPr>
              <w:tag w:val="goog_rdk_89"/>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color w:val="000000"/>
                    </w:rPr>
                  </w:rPrChange>
                </w:rPr>
                <w:t xml:space="preserve">Fonksiyonun prototipi </w:t>
              </w:r>
            </w:sdtContent>
          </w:sdt>
          <w:sdt>
            <w:sdtPr>
              <w:tag w:val="goog_rdk_90"/>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i w:val="1"/>
                      <w:color w:val="000000"/>
                    </w:rPr>
                  </w:rPrChange>
                </w:rPr>
                <w:t xml:space="preserve">polycompute( P[], n, c) </w:t>
              </w:r>
            </w:sdtContent>
          </w:sdt>
          <w:sdt>
            <w:sdtPr>
              <w:tag w:val="goog_rdk_91"/>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color w:val="000000"/>
                    </w:rPr>
                  </w:rPrChange>
                </w:rPr>
                <w:t xml:space="preserve">olacaktır.</w:t>
              </w:r>
            </w:sdtContent>
          </w:sdt>
        </w:p>
      </w:sdtContent>
    </w:sdt>
    <w:sdt>
      <w:sdtPr>
        <w:tag w:val="goog_rdk_94"/>
      </w:sdtPr>
      <w:sdtContent>
        <w:p w:rsidR="00000000" w:rsidDel="00000000" w:rsidP="00000000" w:rsidRDefault="00000000" w:rsidRPr="00000000" w14:paraId="0000003B">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93"/>
            </w:sdtPr>
            <w:sdtContent>
              <w:r w:rsidDel="00000000" w:rsidR="00000000" w:rsidRPr="00000000">
                <w:rPr>
                  <w:rtl w:val="0"/>
                </w:rPr>
              </w:r>
            </w:sdtContent>
          </w:sdt>
        </w:p>
      </w:sdtContent>
    </w:sdt>
    <w:sdt>
      <w:sdtPr>
        <w:tag w:val="goog_rdk_96"/>
      </w:sdtPr>
      <w:sdtContent>
        <w:p w:rsidR="00000000" w:rsidDel="00000000" w:rsidP="00000000" w:rsidRDefault="00000000" w:rsidRPr="00000000" w14:paraId="0000003C">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95"/>
            </w:sdtPr>
            <w:sdtContent>
              <w:r w:rsidDel="00000000" w:rsidR="00000000" w:rsidRPr="00000000">
                <w:rPr>
                  <w:rtl w:val="0"/>
                </w:rPr>
              </w:r>
            </w:sdtContent>
          </w:sdt>
        </w:p>
      </w:sdtContent>
    </w:sdt>
    <w:sdt>
      <w:sdtPr>
        <w:tag w:val="goog_rdk_98"/>
      </w:sdtPr>
      <w:sdtContent>
        <w:p w:rsidR="00000000" w:rsidDel="00000000" w:rsidP="00000000" w:rsidRDefault="00000000" w:rsidRPr="00000000" w14:paraId="0000003D">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97"/>
            </w:sdtPr>
            <w:sdtContent>
              <w:r w:rsidDel="00000000" w:rsidR="00000000" w:rsidRPr="00000000">
                <w:rPr>
                  <w:rtl w:val="0"/>
                </w:rPr>
              </w:r>
            </w:sdtContent>
          </w:sdt>
        </w:p>
      </w:sdtContent>
    </w:sdt>
    <w:sdt>
      <w:sdtPr>
        <w:tag w:val="goog_rdk_100"/>
      </w:sdtPr>
      <w:sdtContent>
        <w:p w:rsidR="00000000" w:rsidDel="00000000" w:rsidP="00000000" w:rsidRDefault="00000000" w:rsidRPr="00000000" w14:paraId="0000003E">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99"/>
            </w:sdtPr>
            <w:sdtContent>
              <w:r w:rsidDel="00000000" w:rsidR="00000000" w:rsidRPr="00000000">
                <w:rPr>
                  <w:rtl w:val="0"/>
                </w:rPr>
              </w:r>
            </w:sdtContent>
          </w:sdt>
        </w:p>
      </w:sdtContent>
    </w:sdt>
    <w:sdt>
      <w:sdtPr>
        <w:tag w:val="goog_rdk_102"/>
      </w:sdtPr>
      <w:sdtContent>
        <w:p w:rsidR="00000000" w:rsidDel="00000000" w:rsidP="00000000" w:rsidRDefault="00000000" w:rsidRPr="00000000" w14:paraId="0000003F">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101"/>
            </w:sdtPr>
            <w:sdtContent>
              <w:r w:rsidDel="00000000" w:rsidR="00000000" w:rsidRPr="00000000">
                <w:rPr>
                  <w:rtl w:val="0"/>
                </w:rPr>
              </w:r>
            </w:sdtContent>
          </w:sdt>
        </w:p>
      </w:sdtContent>
    </w:sdt>
    <w:sdt>
      <w:sdtPr>
        <w:tag w:val="goog_rdk_104"/>
      </w:sdtPr>
      <w:sdtContent>
        <w:p w:rsidR="00000000" w:rsidDel="00000000" w:rsidP="00000000" w:rsidRDefault="00000000" w:rsidRPr="00000000" w14:paraId="00000040">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103"/>
            </w:sdtPr>
            <w:sdtContent>
              <w:r w:rsidDel="00000000" w:rsidR="00000000" w:rsidRPr="00000000">
                <w:rPr>
                  <w:rtl w:val="0"/>
                </w:rPr>
              </w:r>
            </w:sdtContent>
          </w:sdt>
        </w:p>
      </w:sdtContent>
    </w:sdt>
    <w:sdt>
      <w:sdtPr>
        <w:tag w:val="goog_rdk_106"/>
      </w:sdtPr>
      <w:sdtContent>
        <w:p w:rsidR="00000000" w:rsidDel="00000000" w:rsidP="00000000" w:rsidRDefault="00000000" w:rsidRPr="00000000" w14:paraId="00000041">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105"/>
            </w:sdtPr>
            <w:sdtContent>
              <w:r w:rsidDel="00000000" w:rsidR="00000000" w:rsidRPr="00000000">
                <w:rPr>
                  <w:rtl w:val="0"/>
                </w:rPr>
              </w:r>
            </w:sdtContent>
          </w:sdt>
        </w:p>
      </w:sdtContent>
    </w:sdt>
    <w:sdt>
      <w:sdtPr>
        <w:tag w:val="goog_rdk_108"/>
      </w:sdtPr>
      <w:sdtContent>
        <w:p w:rsidR="00000000" w:rsidDel="00000000" w:rsidP="00000000" w:rsidRDefault="00000000" w:rsidRPr="00000000" w14:paraId="00000042">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107"/>
            </w:sdtPr>
            <w:sdtContent>
              <w:r w:rsidDel="00000000" w:rsidR="00000000" w:rsidRPr="00000000">
                <w:rPr>
                  <w:rtl w:val="0"/>
                </w:rPr>
              </w:r>
            </w:sdtContent>
          </w:sdt>
        </w:p>
      </w:sdtContent>
    </w:sdt>
    <w:sdt>
      <w:sdtPr>
        <w:tag w:val="goog_rdk_110"/>
      </w:sdtPr>
      <w:sdtContent>
        <w:p w:rsidR="00000000" w:rsidDel="00000000" w:rsidP="00000000" w:rsidRDefault="00000000" w:rsidRPr="00000000" w14:paraId="00000043">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109"/>
            </w:sdtPr>
            <w:sdtContent>
              <w:r w:rsidDel="00000000" w:rsidR="00000000" w:rsidRPr="00000000">
                <w:rPr>
                  <w:rtl w:val="0"/>
                </w:rPr>
              </w:r>
            </w:sdtContent>
          </w:sdt>
        </w:p>
      </w:sdtContent>
    </w:sdt>
    <w:sdt>
      <w:sdtPr>
        <w:tag w:val="goog_rdk_112"/>
      </w:sdtPr>
      <w:sdtContent>
        <w:p w:rsidR="00000000" w:rsidDel="00000000" w:rsidP="00000000" w:rsidRDefault="00000000" w:rsidRPr="00000000" w14:paraId="00000044">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111"/>
            </w:sdtPr>
            <w:sdtContent>
              <w:r w:rsidDel="00000000" w:rsidR="00000000" w:rsidRPr="00000000">
                <w:rPr>
                  <w:rtl w:val="0"/>
                </w:rPr>
              </w:r>
            </w:sdtContent>
          </w:sdt>
        </w:p>
      </w:sdtContent>
    </w:sdt>
    <w:sdt>
      <w:sdtPr>
        <w:tag w:val="goog_rdk_119"/>
      </w:sdtPr>
      <w:sdtContent>
        <w:p w:rsidR="00000000" w:rsidDel="00000000" w:rsidP="00000000" w:rsidRDefault="00000000" w:rsidRPr="00000000" w14:paraId="00000045">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113"/>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b w:val="1"/>
                    </w:rPr>
                  </w:rPrChange>
                </w:rPr>
                <w:t xml:space="preserve">Soru 5. [20P] </w:t>
              </w:r>
            </w:sdtContent>
          </w:sdt>
          <w:sdt>
            <w:sdtPr>
              <w:tag w:val="goog_rdk_114"/>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rPr>
                  </w:rPrChange>
                </w:rPr>
                <w:t xml:space="preserve">Aşağıdaki graf için</w:t>
              </w:r>
            </w:sdtContent>
          </w:sdt>
          <w:sdt>
            <w:sdtPr>
              <w:tag w:val="goog_rdk_115"/>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b w:val="1"/>
                    </w:rPr>
                  </w:rPrChange>
                </w:rPr>
                <w:t xml:space="preserve"> </w:t>
              </w:r>
            </w:sdtContent>
          </w:sdt>
          <w:sdt>
            <w:sdtPr>
              <w:tag w:val="goog_rdk_116"/>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rPr>
                  </w:rPrChange>
                </w:rPr>
                <w:t xml:space="preserve">Floyd</w:t>
              </w:r>
            </w:sdtContent>
          </w:sdt>
          <w:sdt>
            <w:sdtPr>
              <w:tag w:val="goog_rdk_117"/>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ambria Math" w:cs="Cambria Math" w:eastAsia="Cambria Math" w:hAnsi="Cambria Math"/>
                    </w:rPr>
                  </w:rPrChange>
                </w:rPr>
                <w:t xml:space="preserve">‐</w:t>
              </w:r>
            </w:sdtContent>
          </w:sdt>
          <w:sdt>
            <w:sdtPr>
              <w:tag w:val="goog_rdk_118"/>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rPr>
                  </w:rPrChange>
                </w:rPr>
                <w:t xml:space="preserve">Warshall algoritmasını uygularsak, nasıl bir çıktı elde ederiz. (Sadece D ler hesaplanacaktır)</w:t>
              </w:r>
            </w:sdtContent>
          </w:sdt>
          <w:r w:rsidDel="00000000" w:rsidR="00000000" w:rsidRPr="00000000">
            <w:drawing>
              <wp:anchor allowOverlap="1" behindDoc="0" distB="0" distT="0" distL="114300" distR="114300" hidden="0" layoutInCell="1" locked="0" relativeHeight="0" simplePos="0">
                <wp:simplePos x="0" y="0"/>
                <wp:positionH relativeFrom="column">
                  <wp:posOffset>3373754</wp:posOffset>
                </wp:positionH>
                <wp:positionV relativeFrom="paragraph">
                  <wp:posOffset>213995</wp:posOffset>
                </wp:positionV>
                <wp:extent cx="2872870" cy="1496434"/>
                <wp:effectExtent b="0" l="0" r="0" t="0"/>
                <wp:wrapNone/>
                <wp:docPr id="8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72870" cy="1496434"/>
                        </a:xfrm>
                        <a:prstGeom prst="rect"/>
                        <a:ln/>
                      </pic:spPr>
                    </pic:pic>
                  </a:graphicData>
                </a:graphic>
              </wp:anchor>
            </w:drawing>
          </w:r>
        </w:p>
      </w:sdtContent>
    </w:sdt>
    <w:sdt>
      <w:sdtPr>
        <w:tag w:val="goog_rdk_123"/>
      </w:sdtPr>
      <w:sdtContent>
        <w:p w:rsidR="00000000" w:rsidDel="00000000" w:rsidP="00000000" w:rsidRDefault="00000000" w:rsidRPr="00000000" w14:paraId="00000046">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120"/>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rPr>
                  </w:rPrChange>
                </w:rPr>
                <w:t xml:space="preserve">                     </w:t>
                <w:tab/>
                <w:tab/>
                <w:tab/>
                <w:t xml:space="preserve">           D</w:t>
              </w:r>
            </w:sdtContent>
          </w:sdt>
          <w:sdt>
            <w:sdtPr>
              <w:tag w:val="goog_rdk_121"/>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vertAlign w:val="superscript"/>
                    </w:rPr>
                  </w:rPrChange>
                </w:rPr>
                <w:t xml:space="preserve">(0)</w:t>
              </w:r>
            </w:sdtContent>
          </w:sdt>
          <w:sdt>
            <w:sdtPr>
              <w:tag w:val="goog_rdk_122"/>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rPr>
                  </w:rPrChange>
                </w:rPr>
                <w:tab/>
              </w:r>
            </w:sdtContent>
          </w:sdt>
          <w:r w:rsidDel="00000000" w:rsidR="00000000" w:rsidRPr="00000000">
            <w:drawing>
              <wp:anchor allowOverlap="1" behindDoc="0" distB="0" distT="0" distL="114300" distR="114300" hidden="0" layoutInCell="1" locked="0" relativeHeight="0" simplePos="0">
                <wp:simplePos x="0" y="0"/>
                <wp:positionH relativeFrom="column">
                  <wp:posOffset>173355</wp:posOffset>
                </wp:positionH>
                <wp:positionV relativeFrom="paragraph">
                  <wp:posOffset>95885</wp:posOffset>
                </wp:positionV>
                <wp:extent cx="1221740" cy="1120140"/>
                <wp:effectExtent b="0" l="0" r="0" t="0"/>
                <wp:wrapNone/>
                <wp:docPr id="7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221740" cy="11201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1682114</wp:posOffset>
                </wp:positionH>
                <wp:positionV relativeFrom="paragraph">
                  <wp:posOffset>141605</wp:posOffset>
                </wp:positionV>
                <wp:extent cx="1196340" cy="1024255"/>
                <wp:effectExtent b="0" l="0" r="0" t="0"/>
                <wp:wrapNone/>
                <wp:docPr id="7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196340" cy="1024255"/>
                        </a:xfrm>
                        <a:prstGeom prst="rect"/>
                        <a:ln/>
                      </pic:spPr>
                    </pic:pic>
                  </a:graphicData>
                </a:graphic>
              </wp:anchor>
            </w:drawing>
          </w:r>
        </w:p>
      </w:sdtContent>
    </w:sdt>
    <w:sdt>
      <w:sdtPr>
        <w:tag w:val="goog_rdk_125"/>
      </w:sdtPr>
      <w:sdtContent>
        <w:p w:rsidR="00000000" w:rsidDel="00000000" w:rsidP="00000000" w:rsidRDefault="00000000" w:rsidRPr="00000000" w14:paraId="00000047">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124"/>
            </w:sdtPr>
            <w:sdtContent>
              <w:r w:rsidDel="00000000" w:rsidR="00000000" w:rsidRPr="00000000">
                <w:rPr>
                  <w:rtl w:val="0"/>
                </w:rPr>
              </w:r>
            </w:sdtContent>
          </w:sdt>
        </w:p>
      </w:sdtContent>
    </w:sdt>
    <w:sdt>
      <w:sdtPr>
        <w:tag w:val="goog_rdk_127"/>
      </w:sdtPr>
      <w:sdtContent>
        <w:p w:rsidR="00000000" w:rsidDel="00000000" w:rsidP="00000000" w:rsidRDefault="00000000" w:rsidRPr="00000000" w14:paraId="00000048">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126"/>
            </w:sdtPr>
            <w:sdtContent>
              <w:r w:rsidDel="00000000" w:rsidR="00000000" w:rsidRPr="00000000">
                <w:rPr>
                  <w:rtl w:val="0"/>
                </w:rPr>
              </w:r>
            </w:sdtContent>
          </w:sdt>
        </w:p>
      </w:sdtContent>
    </w:sdt>
    <w:sdt>
      <w:sdtPr>
        <w:tag w:val="goog_rdk_129"/>
      </w:sdtPr>
      <w:sdtContent>
        <w:p w:rsidR="00000000" w:rsidDel="00000000" w:rsidP="00000000" w:rsidRDefault="00000000" w:rsidRPr="00000000" w14:paraId="00000049">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128"/>
            </w:sdtPr>
            <w:sdtContent>
              <w:r w:rsidDel="00000000" w:rsidR="00000000" w:rsidRPr="00000000">
                <w:rPr>
                  <w:rtl w:val="0"/>
                </w:rPr>
              </w:r>
            </w:sdtContent>
          </w:sdt>
        </w:p>
      </w:sdtContent>
    </w:sdt>
    <w:sdt>
      <w:sdtPr>
        <w:tag w:val="goog_rdk_131"/>
      </w:sdtPr>
      <w:sdtContent>
        <w:p w:rsidR="00000000" w:rsidDel="00000000" w:rsidP="00000000" w:rsidRDefault="00000000" w:rsidRPr="00000000" w14:paraId="0000004A">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130"/>
            </w:sdtPr>
            <w:sdtContent>
              <w:r w:rsidDel="00000000" w:rsidR="00000000" w:rsidRPr="00000000">
                <w:rPr>
                  <w:rtl w:val="0"/>
                </w:rPr>
              </w:r>
            </w:sdtContent>
          </w:sdt>
        </w:p>
      </w:sdtContent>
    </w:sdt>
    <w:sdt>
      <w:sdtPr>
        <w:tag w:val="goog_rdk_133"/>
      </w:sdtPr>
      <w:sdtContent>
        <w:p w:rsidR="00000000" w:rsidDel="00000000" w:rsidP="00000000" w:rsidRDefault="00000000" w:rsidRPr="00000000" w14:paraId="0000004B">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132"/>
            </w:sdtPr>
            <w:sdtContent>
              <w:r w:rsidDel="00000000" w:rsidR="00000000" w:rsidRPr="00000000">
                <w:rPr>
                  <w:rtl w:val="0"/>
                </w:rPr>
              </w:r>
            </w:sdtContent>
          </w:sdt>
          <w:r w:rsidDel="00000000" w:rsidR="00000000" w:rsidRPr="00000000">
            <w:drawing>
              <wp:anchor allowOverlap="1" behindDoc="0" distB="0" distT="0" distL="114300" distR="114300" hidden="0" layoutInCell="1" locked="0" relativeHeight="0" simplePos="0">
                <wp:simplePos x="0" y="0"/>
                <wp:positionH relativeFrom="column">
                  <wp:posOffset>1804035</wp:posOffset>
                </wp:positionH>
                <wp:positionV relativeFrom="paragraph">
                  <wp:posOffset>7620</wp:posOffset>
                </wp:positionV>
                <wp:extent cx="1196340" cy="1024255"/>
                <wp:effectExtent b="0" l="0" r="0" t="0"/>
                <wp:wrapNone/>
                <wp:docPr id="7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196340" cy="10242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150494</wp:posOffset>
                </wp:positionH>
                <wp:positionV relativeFrom="paragraph">
                  <wp:posOffset>4445</wp:posOffset>
                </wp:positionV>
                <wp:extent cx="1196340" cy="1024589"/>
                <wp:effectExtent b="0" l="0" r="0" t="0"/>
                <wp:wrapNone/>
                <wp:docPr id="7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196340" cy="102458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3472815</wp:posOffset>
                </wp:positionH>
                <wp:positionV relativeFrom="paragraph">
                  <wp:posOffset>8890</wp:posOffset>
                </wp:positionV>
                <wp:extent cx="1196340" cy="1024255"/>
                <wp:effectExtent b="0" l="0" r="0" t="0"/>
                <wp:wrapNone/>
                <wp:docPr id="7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196340" cy="10242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5184140</wp:posOffset>
                </wp:positionH>
                <wp:positionV relativeFrom="paragraph">
                  <wp:posOffset>7620</wp:posOffset>
                </wp:positionV>
                <wp:extent cx="1196340" cy="1024589"/>
                <wp:effectExtent b="0" l="0" r="0" t="0"/>
                <wp:wrapNone/>
                <wp:docPr id="7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196340" cy="1024589"/>
                        </a:xfrm>
                        <a:prstGeom prst="rect"/>
                        <a:ln/>
                      </pic:spPr>
                    </pic:pic>
                  </a:graphicData>
                </a:graphic>
              </wp:anchor>
            </w:drawing>
          </w:r>
        </w:p>
      </w:sdtContent>
    </w:sdt>
    <w:sdt>
      <w:sdtPr>
        <w:tag w:val="goog_rdk_135"/>
      </w:sdtPr>
      <w:sdtContent>
        <w:p w:rsidR="00000000" w:rsidDel="00000000" w:rsidP="00000000" w:rsidRDefault="00000000" w:rsidRPr="00000000" w14:paraId="0000004C">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134"/>
            </w:sdtPr>
            <w:sdtContent>
              <w:r w:rsidDel="00000000" w:rsidR="00000000" w:rsidRPr="00000000">
                <w:rPr>
                  <w:rtl w:val="0"/>
                </w:rPr>
              </w:r>
            </w:sdtContent>
          </w:sdt>
        </w:p>
      </w:sdtContent>
    </w:sdt>
    <w:sdt>
      <w:sdtPr>
        <w:tag w:val="goog_rdk_137"/>
      </w:sdtPr>
      <w:sdtContent>
        <w:p w:rsidR="00000000" w:rsidDel="00000000" w:rsidP="00000000" w:rsidRDefault="00000000" w:rsidRPr="00000000" w14:paraId="0000004D">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136"/>
            </w:sdtPr>
            <w:sdtContent>
              <w:r w:rsidDel="00000000" w:rsidR="00000000" w:rsidRPr="00000000">
                <w:rPr>
                  <w:rtl w:val="0"/>
                </w:rPr>
              </w:r>
            </w:sdtContent>
          </w:sdt>
        </w:p>
      </w:sdtContent>
    </w:sdt>
    <w:sdt>
      <w:sdtPr>
        <w:tag w:val="goog_rdk_139"/>
      </w:sdtPr>
      <w:sdtContent>
        <w:p w:rsidR="00000000" w:rsidDel="00000000" w:rsidP="00000000" w:rsidRDefault="00000000" w:rsidRPr="00000000" w14:paraId="0000004E">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sdt>
            <w:sdtPr>
              <w:tag w:val="goog_rdk_138"/>
            </w:sdtPr>
            <w:sdtContent>
              <w:r w:rsidDel="00000000" w:rsidR="00000000" w:rsidRPr="00000000">
                <w:rPr>
                  <w:rtl w:val="0"/>
                </w:rPr>
              </w:r>
            </w:sdtContent>
          </w:sdt>
        </w:p>
      </w:sdtContent>
    </w:sdt>
    <w:sdt>
      <w:sdtPr>
        <w:tag w:val="goog_rdk_143"/>
      </w:sdtPr>
      <w:sdtContent>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rPr>
              </w:rPrChange>
            </w:rPr>
          </w:pPr>
          <w:sdt>
            <w:sdtPr>
              <w:tag w:val="goog_rdk_140"/>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b w:val="1"/>
                    </w:rPr>
                  </w:rPrChange>
                </w:rPr>
                <w:t xml:space="preserve">Soru 6. [10P] </w:t>
              </w:r>
            </w:sdtContent>
          </w:sdt>
          <w:sdt>
            <w:sdtPr>
              <w:tag w:val="goog_rdk_141"/>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rPr>
                  </w:rPrChange>
                </w:rPr>
                <w:t xml:space="preserve">Aşağıdaki ağaç için whatorder-tree algoritmasının çıktısı nedir? n köke sahip bir ikili arama ağacının çalışma zamanı nedir?</w:t>
              </w:r>
            </w:sdtContent>
          </w:sdt>
          <w:sdt>
            <w:sdtPr>
              <w:tag w:val="goog_rdk_142"/>
            </w:sdtPr>
            <w:sdtContent>
              <w:r w:rsidDel="00000000" w:rsidR="00000000" w:rsidRPr="00000000">
                <w:rPr>
                  <w:rtl w:val="0"/>
                </w:rPr>
              </w:r>
            </w:sdtContent>
          </w:sdt>
          <w:r w:rsidDel="00000000" w:rsidR="00000000" w:rsidRPr="00000000">
            <w:drawing>
              <wp:anchor allowOverlap="1" behindDoc="0" distB="0" distT="0" distL="114300" distR="114300" hidden="0" layoutInCell="1" locked="0" relativeHeight="0" simplePos="0">
                <wp:simplePos x="0" y="0"/>
                <wp:positionH relativeFrom="column">
                  <wp:posOffset>3724275</wp:posOffset>
                </wp:positionH>
                <wp:positionV relativeFrom="paragraph">
                  <wp:posOffset>280670</wp:posOffset>
                </wp:positionV>
                <wp:extent cx="1368862" cy="1143000"/>
                <wp:effectExtent b="0" l="0" r="0" t="0"/>
                <wp:wrapNone/>
                <wp:docPr descr="binary search tree" id="74" name="image8.png"/>
                <a:graphic>
                  <a:graphicData uri="http://schemas.openxmlformats.org/drawingml/2006/picture">
                    <pic:pic>
                      <pic:nvPicPr>
                        <pic:cNvPr descr="binary search tree" id="0" name="image8.png"/>
                        <pic:cNvPicPr preferRelativeResize="0"/>
                      </pic:nvPicPr>
                      <pic:blipFill>
                        <a:blip r:embed="rId17"/>
                        <a:srcRect b="0" l="0" r="0" t="0"/>
                        <a:stretch>
                          <a:fillRect/>
                        </a:stretch>
                      </pic:blipFill>
                      <pic:spPr>
                        <a:xfrm>
                          <a:off x="0" y="0"/>
                          <a:ext cx="1368862" cy="1143000"/>
                        </a:xfrm>
                        <a:prstGeom prst="rect"/>
                        <a:ln/>
                      </pic:spPr>
                    </pic:pic>
                  </a:graphicData>
                </a:graphic>
              </wp:anchor>
            </w:drawing>
          </w:r>
        </w:p>
      </w:sdtContent>
    </w:sdt>
    <w:sdt>
      <w:sdtPr>
        <w:tag w:val="goog_rdk_145"/>
      </w:sdtPr>
      <w:sdtContent>
        <w:p w:rsidR="00000000" w:rsidDel="00000000" w:rsidP="00000000" w:rsidRDefault="00000000" w:rsidRPr="00000000" w14:paraId="00000050">
          <w:pPr>
            <w:tabs>
              <w:tab w:val="left" w:leader="none" w:pos="3000"/>
            </w:tabs>
            <w:spacing w:after="0" w:line="240" w:lineRule="auto"/>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sz w:val="24"/>
                  <w:szCs w:val="24"/>
                </w:rPr>
              </w:rPrChange>
            </w:rPr>
          </w:pPr>
          <w:sdt>
            <w:sdtPr>
              <w:tag w:val="goog_rdk_144"/>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b w:val="1"/>
                      <w:sz w:val="24"/>
                      <w:szCs w:val="24"/>
                    </w:rPr>
                  </w:rPrChange>
                </w:rPr>
                <w:tab/>
              </w:r>
            </w:sdtContent>
          </w:sdt>
        </w:p>
      </w:sdtContent>
    </w:sdt>
    <w:sdt>
      <w:sdtPr>
        <w:tag w:val="goog_rdk_147"/>
      </w:sdtPr>
      <w:sdtContent>
        <w:p w:rsidR="00000000" w:rsidDel="00000000" w:rsidP="00000000" w:rsidRDefault="00000000" w:rsidRPr="00000000" w14:paraId="00000051">
          <w:pPr>
            <w:spacing w:after="0" w:line="240" w:lineRule="auto"/>
            <w:ind w:left="708" w:firstLine="0"/>
            <w:jc w:val="both"/>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146"/>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sz w:val="18"/>
                      <w:szCs w:val="18"/>
                    </w:rPr>
                  </w:rPrChange>
                </w:rPr>
                <w:t xml:space="preserve">whatorder-tree (root) </w:t>
              </w:r>
            </w:sdtContent>
          </w:sdt>
        </w:p>
      </w:sdtContent>
    </w:sdt>
    <w:sdt>
      <w:sdtPr>
        <w:tag w:val="goog_rdk_149"/>
      </w:sdtPr>
      <w:sdtContent>
        <w:p w:rsidR="00000000" w:rsidDel="00000000" w:rsidP="00000000" w:rsidRDefault="00000000" w:rsidRPr="00000000" w14:paraId="00000052">
          <w:pPr>
            <w:spacing w:after="0" w:line="240" w:lineRule="auto"/>
            <w:ind w:left="708" w:firstLine="0"/>
            <w:jc w:val="both"/>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148"/>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sz w:val="18"/>
                      <w:szCs w:val="18"/>
                    </w:rPr>
                  </w:rPrChange>
                </w:rPr>
                <w:t xml:space="preserve">     if root = nil then </w:t>
              </w:r>
            </w:sdtContent>
          </w:sdt>
        </w:p>
      </w:sdtContent>
    </w:sdt>
    <w:sdt>
      <w:sdtPr>
        <w:tag w:val="goog_rdk_151"/>
      </w:sdtPr>
      <w:sdtContent>
        <w:p w:rsidR="00000000" w:rsidDel="00000000" w:rsidP="00000000" w:rsidRDefault="00000000" w:rsidRPr="00000000" w14:paraId="00000053">
          <w:pPr>
            <w:spacing w:after="0" w:line="240" w:lineRule="auto"/>
            <w:ind w:left="708" w:firstLine="0"/>
            <w:jc w:val="both"/>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150"/>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sz w:val="18"/>
                      <w:szCs w:val="18"/>
                    </w:rPr>
                  </w:rPrChange>
                </w:rPr>
                <w:t xml:space="preserve">          return </w:t>
              </w:r>
            </w:sdtContent>
          </w:sdt>
        </w:p>
      </w:sdtContent>
    </w:sdt>
    <w:sdt>
      <w:sdtPr>
        <w:tag w:val="goog_rdk_153"/>
      </w:sdtPr>
      <w:sdtContent>
        <w:p w:rsidR="00000000" w:rsidDel="00000000" w:rsidP="00000000" w:rsidRDefault="00000000" w:rsidRPr="00000000" w14:paraId="00000054">
          <w:pPr>
            <w:spacing w:after="0" w:line="240" w:lineRule="auto"/>
            <w:ind w:left="708" w:firstLine="0"/>
            <w:jc w:val="both"/>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152"/>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sz w:val="18"/>
                      <w:szCs w:val="18"/>
                    </w:rPr>
                  </w:rPrChange>
                </w:rPr>
                <w:t xml:space="preserve">     whatorder-tree(right[root]) </w:t>
              </w:r>
            </w:sdtContent>
          </w:sdt>
        </w:p>
      </w:sdtContent>
    </w:sdt>
    <w:sdt>
      <w:sdtPr>
        <w:tag w:val="goog_rdk_155"/>
      </w:sdtPr>
      <w:sdtContent>
        <w:p w:rsidR="00000000" w:rsidDel="00000000" w:rsidP="00000000" w:rsidRDefault="00000000" w:rsidRPr="00000000" w14:paraId="00000055">
          <w:pPr>
            <w:spacing w:after="0" w:line="240" w:lineRule="auto"/>
            <w:ind w:left="708" w:firstLine="0"/>
            <w:jc w:val="both"/>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154"/>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sz w:val="18"/>
                      <w:szCs w:val="18"/>
                    </w:rPr>
                  </w:rPrChange>
                </w:rPr>
                <w:t xml:space="preserve">     Print key[root]     </w:t>
              </w:r>
            </w:sdtContent>
          </w:sdt>
        </w:p>
      </w:sdtContent>
    </w:sdt>
    <w:sdt>
      <w:sdtPr>
        <w:tag w:val="goog_rdk_157"/>
      </w:sdtPr>
      <w:sdtContent>
        <w:p w:rsidR="00000000" w:rsidDel="00000000" w:rsidP="00000000" w:rsidRDefault="00000000" w:rsidRPr="00000000" w14:paraId="00000056">
          <w:pPr>
            <w:spacing w:after="0" w:line="240" w:lineRule="auto"/>
            <w:ind w:left="708" w:firstLine="0"/>
            <w:jc w:val="both"/>
            <w:rPr>
              <w:rFonts w:ascii="Times New Roman" w:cs="Times New Roman" w:eastAsia="Times New Roman" w:hAnsi="Times New Roman"/>
              <w:sz w:val="24"/>
              <w:szCs w:val="24"/>
              <w:rPrChange w:author="Recep Yiğit Yıldız" w:id="3" w:date="2025-05-19T18:54:24Z">
                <w:rPr>
                  <w:rFonts w:ascii="Consolas" w:cs="Consolas" w:eastAsia="Consolas" w:hAnsi="Consolas"/>
                  <w:sz w:val="18"/>
                  <w:szCs w:val="18"/>
                </w:rPr>
              </w:rPrChange>
            </w:rPr>
          </w:pPr>
          <w:sdt>
            <w:sdtPr>
              <w:tag w:val="goog_rdk_156"/>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sz w:val="18"/>
                      <w:szCs w:val="18"/>
                    </w:rPr>
                  </w:rPrChange>
                </w:rPr>
                <w:t xml:space="preserve">     whatorder-tree(left[root])</w:t>
              </w:r>
            </w:sdtContent>
          </w:sdt>
        </w:p>
      </w:sdtContent>
    </w:sdt>
    <w:sdt>
      <w:sdtPr>
        <w:tag w:val="goog_rdk_160"/>
      </w:sdtPr>
      <w:sdtContent>
        <w:p w:rsidR="00000000" w:rsidDel="00000000" w:rsidP="00000000" w:rsidRDefault="00000000" w:rsidRPr="00000000" w14:paraId="00000057">
          <w:pPr>
            <w:spacing w:after="0" w:line="240" w:lineRule="auto"/>
            <w:ind w:left="708" w:firstLine="0"/>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sz w:val="18"/>
                  <w:szCs w:val="18"/>
                </w:rPr>
              </w:rPrChange>
            </w:rPr>
          </w:pPr>
          <w:sdt>
            <w:sdtPr>
              <w:tag w:val="goog_rdk_158"/>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Consolas" w:cs="Consolas" w:eastAsia="Consolas" w:hAnsi="Consolas"/>
                      <w:sz w:val="18"/>
                      <w:szCs w:val="18"/>
                    </w:rPr>
                  </w:rPrChange>
                </w:rPr>
                <w:t xml:space="preserve">     </w:t>
              </w:r>
            </w:sdtContent>
          </w:sdt>
          <w:sdt>
            <w:sdtPr>
              <w:tag w:val="goog_rdk_159"/>
            </w:sdtPr>
            <w:sdtContent>
              <w:r w:rsidDel="00000000" w:rsidR="00000000" w:rsidRPr="00000000">
                <w:rPr>
                  <w:rtl w:val="0"/>
                </w:rPr>
              </w:r>
            </w:sdtContent>
          </w:sdt>
        </w:p>
      </w:sdtContent>
    </w:sdt>
    <w:sdt>
      <w:sdtPr>
        <w:tag w:val="goog_rdk_163"/>
      </w:sdtPr>
      <w:sdtContent>
        <w:p w:rsidR="00000000" w:rsidDel="00000000" w:rsidP="00000000" w:rsidRDefault="00000000" w:rsidRPr="00000000" w14:paraId="00000058">
          <w:pPr>
            <w:spacing w:after="0" w:line="240" w:lineRule="auto"/>
            <w:ind w:left="708" w:firstLine="0"/>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b w:val="1"/>
                  <w:sz w:val="18"/>
                  <w:szCs w:val="18"/>
                </w:rPr>
              </w:rPrChange>
            </w:rPr>
          </w:pPr>
          <w:sdt>
            <w:sdtPr>
              <w:tag w:val="goog_rdk_161"/>
            </w:sdtPr>
            <w:sdtContent>
              <w:r w:rsidDel="00000000" w:rsidR="00000000" w:rsidRPr="00000000">
                <w:rPr>
                  <w:rFonts w:ascii="Times New Roman" w:cs="Times New Roman" w:eastAsia="Times New Roman" w:hAnsi="Times New Roman"/>
                  <w:sz w:val="24"/>
                  <w:szCs w:val="24"/>
                  <w:rtl w:val="0"/>
                  <w:rPrChange w:author="Recep Yiğit Yıldız" w:id="3" w:date="2025-05-19T18:54:24Z">
                    <w:rPr>
                      <w:rFonts w:ascii="Times New Roman" w:cs="Times New Roman" w:eastAsia="Times New Roman" w:hAnsi="Times New Roman"/>
                      <w:sz w:val="18"/>
                      <w:szCs w:val="18"/>
                    </w:rPr>
                  </w:rPrChange>
                </w:rPr>
                <w:t xml:space="preserve">     </w:t>
              </w:r>
            </w:sdtContent>
          </w:sdt>
          <w:sdt>
            <w:sdtPr>
              <w:tag w:val="goog_rdk_162"/>
            </w:sdtPr>
            <w:sdtContent>
              <w:r w:rsidDel="00000000" w:rsidR="00000000" w:rsidRPr="00000000">
                <w:rPr>
                  <w:rtl w:val="0"/>
                </w:rPr>
              </w:r>
            </w:sdtContent>
          </w:sdt>
        </w:p>
      </w:sdtContent>
    </w:sdt>
    <w:sdt>
      <w:sdtPr>
        <w:tag w:val="goog_rdk_165"/>
      </w:sdtPr>
      <w:sdtContent>
        <w:p w:rsidR="00000000" w:rsidDel="00000000" w:rsidP="00000000" w:rsidRDefault="00000000" w:rsidRPr="00000000" w14:paraId="00000059">
          <w:pPr>
            <w:jc w:val="both"/>
            <w:rPr>
              <w:rFonts w:ascii="Times New Roman" w:cs="Times New Roman" w:eastAsia="Times New Roman" w:hAnsi="Times New Roman"/>
              <w:sz w:val="24"/>
              <w:szCs w:val="24"/>
              <w:rPrChange w:author="Recep Yiğit Yıldız" w:id="3" w:date="2025-05-19T18:54:24Z">
                <w:rPr>
                  <w:rFonts w:ascii="Times New Roman" w:cs="Times New Roman" w:eastAsia="Times New Roman" w:hAnsi="Times New Roman"/>
                </w:rPr>
              </w:rPrChange>
            </w:rPr>
          </w:pPr>
          <w:bookmarkStart w:colFirst="0" w:colLast="0" w:name="_heading=h.gjdgxs" w:id="0"/>
          <w:bookmarkEnd w:id="0"/>
          <w:sdt>
            <w:sdtPr>
              <w:tag w:val="goog_rdk_164"/>
            </w:sdtPr>
            <w:sdtContent>
              <w:r w:rsidDel="00000000" w:rsidR="00000000" w:rsidRPr="00000000">
                <w:rPr>
                  <w:rtl w:val="0"/>
                </w:rPr>
              </w:r>
            </w:sdtContent>
          </w:sdt>
        </w:p>
      </w:sdtContent>
    </w:sdt>
    <w:sectPr>
      <w:pgSz w:h="16838" w:w="11906" w:orient="portrait"/>
      <w:pgMar w:bottom="567" w:top="851"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nsolas"/>
  <w:font w:name="Courier New"/>
  <w:font w:name="Cambria Math">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Default" w:customStyle="1">
    <w:name w:val="Default"/>
    <w:rsid w:val="00A146F7"/>
    <w:pPr>
      <w:autoSpaceDE w:val="0"/>
      <w:autoSpaceDN w:val="0"/>
      <w:adjustRightInd w:val="0"/>
      <w:spacing w:after="0" w:line="240" w:lineRule="auto"/>
    </w:pPr>
    <w:rPr>
      <w:rFonts w:ascii="Times New Roman" w:cs="Times New Roman" w:hAnsi="Times New Roman"/>
      <w:color w:val="000000"/>
      <w:sz w:val="24"/>
      <w:szCs w:val="24"/>
    </w:rPr>
  </w:style>
  <w:style w:type="paragraph" w:styleId="ListeParagraf">
    <w:name w:val="List Paragraph"/>
    <w:basedOn w:val="Normal"/>
    <w:uiPriority w:val="34"/>
    <w:qFormat w:val="1"/>
    <w:rsid w:val="00A146F7"/>
    <w:pPr>
      <w:ind w:left="720"/>
      <w:contextualSpacing w:val="1"/>
    </w:pPr>
  </w:style>
  <w:style w:type="paragraph" w:styleId="BalonMetni">
    <w:name w:val="Balloon Text"/>
    <w:basedOn w:val="Normal"/>
    <w:link w:val="BalonMetniChar"/>
    <w:uiPriority w:val="99"/>
    <w:semiHidden w:val="1"/>
    <w:unhideWhenUsed w:val="1"/>
    <w:rsid w:val="00A146F7"/>
    <w:pPr>
      <w:spacing w:after="0"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A146F7"/>
    <w:rPr>
      <w:rFonts w:ascii="Tahoma" w:cs="Tahoma" w:hAnsi="Tahoma"/>
      <w:sz w:val="16"/>
      <w:szCs w:val="16"/>
    </w:rPr>
  </w:style>
  <w:style w:type="character" w:styleId="YerTutucuMetni">
    <w:name w:val="Placeholder Text"/>
    <w:basedOn w:val="VarsaylanParagrafYazTipi"/>
    <w:uiPriority w:val="99"/>
    <w:semiHidden w:val="1"/>
    <w:rsid w:val="00E13A70"/>
    <w:rPr>
      <w:color w:val="808080"/>
    </w:rPr>
  </w:style>
  <w:style w:type="paragraph" w:styleId="stBilgi">
    <w:name w:val="header"/>
    <w:basedOn w:val="Normal"/>
    <w:link w:val="stBilgiChar"/>
    <w:uiPriority w:val="99"/>
    <w:unhideWhenUsed w:val="1"/>
    <w:rsid w:val="00FF645A"/>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FF645A"/>
  </w:style>
  <w:style w:type="paragraph" w:styleId="AltBilgi">
    <w:name w:val="footer"/>
    <w:basedOn w:val="Normal"/>
    <w:link w:val="AltBilgiChar"/>
    <w:uiPriority w:val="99"/>
    <w:unhideWhenUsed w:val="1"/>
    <w:rsid w:val="00FF645A"/>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FF645A"/>
  </w:style>
  <w:style w:type="table" w:styleId="TabloKlavuzu">
    <w:name w:val="Table Grid"/>
    <w:basedOn w:val="NormalTablo"/>
    <w:uiPriority w:val="59"/>
    <w:rsid w:val="006F390E"/>
    <w:pPr>
      <w:spacing w:after="0" w:line="240" w:lineRule="auto"/>
    </w:pPr>
    <w:rPr>
      <w:lang w:eastAsia="tr-TR" w:val="tr-TR"/>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image" Target="media/image1.emf"/><Relationship Id="rId2" Type="http://schemas.openxmlformats.org/officeDocument/2006/relationships/image" Target="media/image2.emf"/><Relationship Id="rId3" Type="http://schemas.openxmlformats.org/officeDocument/2006/relationships/image" Target="media/image5.emf"/><Relationship Id="rId4" Type="http://schemas.openxmlformats.org/officeDocument/2006/relationships/theme" Target="theme/theme1.xml"/><Relationship Id="rId9"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jLw6E8pLL29LKX/drWkmsQkCJQ==">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2019-05-19T09:35:00Z</dcterms:created>
  <dc:creator>kutucu</dc:creator>
</cp:coreProperties>
</file>