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center" w:leader="none" w:pos="4111"/>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BME222 ALGORİTMALAR FİNAL SINAVI (A) GRUBU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akiud9xujie0"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SORU 1. (20P)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Aşağıdaki grafta,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düğümünden başlayarak De</w:t>
      </w:r>
      <w:sdt>
        <w:sdtPr>
          <w:tag w:val="goog_rdk_0"/>
        </w:sdtPr>
        <w:sdtContent>
          <w:ins w:author="Amine fils Annadif" w:id="0" w:date="2025-05-21T08:19:0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pth First </w:t>
      </w:r>
      <w:sdt>
        <w:sdtPr>
          <w:tag w:val="goog_rdk_1"/>
        </w:sdtPr>
        <w:sdtContent>
          <w:del w:author="Amine fils Annadif" w:id="0" w:date="2025-05-21T08:19:0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Search </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(derinlik öncelikli arama) ve Breadth First Search (genişlik öncelikli arama) algoritmaları ile graf üzerinde dolaşın. Birden fazla tepe ele alındığında alfabetik sırada önce olanı seçip devam edin. Her iki algoritma sonucunda nasıl bir dolaşım elde edilir çiziniz? (BFS ve DFS algoritmalarının uygulanması için gerekli veri yapılarını kullanınız.)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742652" cy="1986914"/>
            <wp:effectExtent b="0" l="0" r="0" t="0"/>
            <wp:docPr id="22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742652" cy="19869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 2. (20P) </w:t>
      </w:r>
      <w:r w:rsidDel="00000000" w:rsidR="00000000" w:rsidRPr="00000000">
        <w:rPr>
          <w:rFonts w:ascii="Times New Roman" w:cs="Times New Roman" w:eastAsia="Times New Roman" w:hAnsi="Times New Roman"/>
          <w:rtl w:val="0"/>
        </w:rPr>
        <w:t xml:space="preserve">Aşağıdaki grafta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 kaynak tepesinden diğer tüm tepelere olan en kısa yolları ve uzunluklarını Bellman Ford Algoritmasını kullanarak adım adım bulunuz.</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915753" cy="1793111"/>
            <wp:effectExtent b="0" l="0" r="0" t="0"/>
            <wp:docPr id="22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915753" cy="179311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 3. (20P) </w:t>
      </w:r>
      <w:r w:rsidDel="00000000" w:rsidR="00000000" w:rsidRPr="00000000">
        <w:rPr>
          <w:rFonts w:ascii="Times New Roman" w:cs="Times New Roman" w:eastAsia="Times New Roman" w:hAnsi="Times New Roman"/>
          <w:rtl w:val="0"/>
        </w:rPr>
        <w:t xml:space="preserve">Boyutları</w:t>
      </w:r>
      <w:r w:rsidDel="00000000" w:rsidR="00000000" w:rsidRPr="00000000">
        <w:rPr>
          <w:rFonts w:ascii="Times New Roman" w:cs="Times New Roman" w:eastAsia="Times New Roman" w:hAnsi="Times New Roman"/>
          <w:b w:val="1"/>
          <w:rtl w:val="0"/>
        </w:rPr>
        <w:t xml:space="preserve"> </w:t>
      </w:r>
      <m:oMath>
        <m:r>
          <w:rPr/>
          <m:t xml:space="preserve">〈</m:t>
        </m:r>
        <m:r>
          <w:rPr>
            <w:rFonts w:ascii="Cambria Math" w:cs="Cambria Math" w:eastAsia="Cambria Math" w:hAnsi="Cambria Math"/>
          </w:rPr>
          <m:t xml:space="preserve">5,4,6,2,7</m:t>
        </m:r>
        <m:r>
          <w:rPr/>
          <m:t xml:space="preserve">〉</m:t>
        </m:r>
      </m:oMath>
      <w:r w:rsidDel="00000000" w:rsidR="00000000" w:rsidRPr="00000000">
        <w:rPr>
          <w:rFonts w:ascii="Times New Roman" w:cs="Times New Roman" w:eastAsia="Times New Roman" w:hAnsi="Times New Roman"/>
          <w:rtl w:val="0"/>
        </w:rPr>
        <w:t xml:space="preserve"> olan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oMath>
      <w:r w:rsidDel="00000000" w:rsidR="00000000" w:rsidRPr="00000000">
        <w:rPr>
          <w:rFonts w:ascii="Times New Roman" w:cs="Times New Roman" w:eastAsia="Times New Roman" w:hAnsi="Times New Roman"/>
          <w:rtl w:val="0"/>
        </w:rPr>
        <w:t xml:space="preserve"> matris zincir çarpımındaki optimal parantezlemeyi aşağıdaki tabloları kullanarak bulunuz.</w:t>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34674" cy="1096094"/>
            <wp:effectExtent b="0" l="0" r="0" t="0"/>
            <wp:docPr id="22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334674" cy="1096094"/>
                    </a:xfrm>
                    <a:prstGeom prst="rect"/>
                    <a:ln/>
                  </pic:spPr>
                </pic:pic>
              </a:graphicData>
            </a:graphic>
          </wp:inline>
        </w:drawing>
      </w:r>
      <w:r w:rsidDel="00000000" w:rsidR="00000000" w:rsidRPr="00000000">
        <w:rPr>
          <w:rtl w:val="0"/>
        </w:rPr>
      </w:r>
      <w:sdt>
        <w:sdtPr>
          <w:tag w:val="goog_rdk_2"/>
        </w:sdtPr>
        <w:sdtContent>
          <w:ins w:author="Furkan MORTAŞ" w:id="1" w:date="2025-05-13T12:31:42Z">
            <w:r w:rsidDel="00000000" w:rsidR="00000000" w:rsidRPr="00000000">
              <w:drawing>
                <wp:anchor allowOverlap="1" behindDoc="0" distB="0" distT="0" distL="114300" distR="114300" hidden="0" layoutInCell="1" locked="0" relativeHeight="0" simplePos="0">
                  <wp:simplePos x="0" y="0"/>
                  <wp:positionH relativeFrom="column">
                    <wp:posOffset>1819275</wp:posOffset>
                  </wp:positionH>
                  <wp:positionV relativeFrom="paragraph">
                    <wp:posOffset>107818</wp:posOffset>
                  </wp:positionV>
                  <wp:extent cx="1304047" cy="1055175"/>
                  <wp:effectExtent b="0" l="0" r="0" t="0"/>
                  <wp:wrapNone/>
                  <wp:docPr id="22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304047" cy="1055175"/>
                          </a:xfrm>
                          <a:prstGeom prst="rect"/>
                          <a:ln/>
                        </pic:spPr>
                      </pic:pic>
                    </a:graphicData>
                  </a:graphic>
                </wp:anchor>
              </w:drawing>
            </w:r>
          </w:ins>
        </w:sdtContent>
      </w:sdt>
    </w:p>
    <w:p w:rsidR="00000000" w:rsidDel="00000000" w:rsidP="00000000" w:rsidRDefault="00000000" w:rsidRPr="00000000" w14:paraId="00000012">
      <w:pPr>
        <w:spacing w:after="0" w:lineRule="auto"/>
        <w:jc w:val="both"/>
        <w:rPr>
          <w:rFonts w:ascii="Times New Roman" w:cs="Times New Roman" w:eastAsia="Times New Roman" w:hAnsi="Times New Roman"/>
          <w:b w:val="1"/>
        </w:rPr>
      </w:pPr>
      <w:r w:rsidDel="00000000" w:rsidR="00000000" w:rsidRPr="00000000">
        <w:rPr>
          <w:rtl w:val="0"/>
        </w:rPr>
      </w:r>
      <w:sdt>
        <w:sdtPr>
          <w:tag w:val="goog_rdk_3"/>
        </w:sdtPr>
        <w:sdtContent>
          <w:del w:author="Furkan MORTAŞ" w:id="1" w:date="2025-05-13T12:31:42Z">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5715</wp:posOffset>
                  </wp:positionV>
                  <wp:extent cx="1304047" cy="1055175"/>
                  <wp:effectExtent b="0" l="0" r="0" t="0"/>
                  <wp:wrapNone/>
                  <wp:docPr id="22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304047" cy="1055175"/>
                          </a:xfrm>
                          <a:prstGeom prst="rect"/>
                          <a:ln/>
                        </pic:spPr>
                      </pic:pic>
                    </a:graphicData>
                  </a:graphic>
                </wp:anchor>
              </w:drawing>
            </w:r>
          </w:del>
        </w:sdtContent>
      </w:sdt>
    </w:p>
    <w:p w:rsidR="00000000" w:rsidDel="00000000" w:rsidP="00000000" w:rsidRDefault="00000000" w:rsidRPr="00000000" w14:paraId="00000013">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 4. (20P) </w:t>
      </w:r>
      <w:r w:rsidDel="00000000" w:rsidR="00000000" w:rsidRPr="00000000">
        <w:rPr>
          <w:rFonts w:ascii="Times New Roman" w:cs="Times New Roman" w:eastAsia="Times New Roman" w:hAnsi="Times New Roman"/>
          <w:rtl w:val="0"/>
        </w:rPr>
        <w:t xml:space="preserve">Aşağıdaki şıklarda verilen yenileme bağıntılarını çözünüz. Çalışma zamanlarını artan sırada sıralayınız, hangisi en iyi performansa sahiptir belirtiniz.</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T(n) = 2T(n/2)+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T(n) = 5T(n/2)+ 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T(n)  = T(n/2)+T(n/4)+n</w:t>
      </w:r>
    </w:p>
    <w:p w:rsidR="00000000" w:rsidDel="00000000" w:rsidP="00000000" w:rsidRDefault="00000000" w:rsidRPr="00000000" w14:paraId="0000001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SORU 5. (20P) </w:t>
      </w:r>
      <w:r w:rsidDel="00000000" w:rsidR="00000000" w:rsidRPr="00000000">
        <w:rPr>
          <w:rFonts w:ascii="Times New Roman" w:cs="Times New Roman" w:eastAsia="Times New Roman" w:hAnsi="Times New Roman"/>
          <w:rtl w:val="0"/>
        </w:rPr>
        <w:t xml:space="preserve">Başlangıç düğümü olarak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rtl w:val="0"/>
        </w:rPr>
        <w:t xml:space="preserve"> düğümünü seçtiğimizde, Prim’in algoritmasını kullanarak, aşağıdaki graftan elde edilen minimum maliyetli ağacı (MST) bulunuz. (Tablo kullanmanız tavsiye edilir) </w:t>
      </w:r>
    </w:p>
    <w:p w:rsidR="00000000" w:rsidDel="00000000" w:rsidP="00000000" w:rsidRDefault="00000000" w:rsidRPr="00000000" w14:paraId="0000003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rPr>
      </w:pPr>
      <w:r w:rsidDel="00000000" w:rsidR="00000000" w:rsidRPr="00000000">
        <w:rPr/>
        <w:drawing>
          <wp:inline distB="0" distT="0" distL="0" distR="0">
            <wp:extent cx="2345384" cy="1779487"/>
            <wp:effectExtent b="0" l="0" r="0" t="0"/>
            <wp:docPr descr="prims algorithm ile ilgili gÃ¶rsel sonucu" id="226" name="image11.png"/>
            <a:graphic>
              <a:graphicData uri="http://schemas.openxmlformats.org/drawingml/2006/picture">
                <pic:pic>
                  <pic:nvPicPr>
                    <pic:cNvPr descr="prims algorithm ile ilgili gÃ¶rsel sonucu" id="0" name="image11.png"/>
                    <pic:cNvPicPr preferRelativeResize="0"/>
                  </pic:nvPicPr>
                  <pic:blipFill>
                    <a:blip r:embed="rId14"/>
                    <a:srcRect b="0" l="0" r="0" t="0"/>
                    <a:stretch>
                      <a:fillRect/>
                    </a:stretch>
                  </pic:blipFill>
                  <pic:spPr>
                    <a:xfrm>
                      <a:off x="0" y="0"/>
                      <a:ext cx="2345384" cy="17794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 6.  I. </w:t>
      </w:r>
      <w:r w:rsidDel="00000000" w:rsidR="00000000" w:rsidRPr="00000000">
        <w:rPr>
          <w:rFonts w:ascii="Times New Roman" w:cs="Times New Roman" w:eastAsia="Times New Roman" w:hAnsi="Times New Roman"/>
          <w:rtl w:val="0"/>
        </w:rPr>
        <w:t xml:space="preserve">Aşağıdaki ifadelerin doğru veya yanlış olduğunu belirtmek için D veya Y’yi daire içine alın. </w:t>
      </w:r>
      <w:r w:rsidDel="00000000" w:rsidR="00000000" w:rsidRPr="00000000">
        <w:rPr>
          <w:rFonts w:ascii="Times New Roman" w:cs="Times New Roman" w:eastAsia="Times New Roman" w:hAnsi="Times New Roman"/>
          <w:b w:val="1"/>
          <w:rtl w:val="0"/>
        </w:rPr>
        <w:t xml:space="preserve">(8P)</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Bellman Ford algoritmasının zaman karmaşıklığı O(|V|+|E|) dir.</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Dijkstra’s Algoritması bir Böl ve Fethet Algoritması değildir.</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Özyinelemeli (Rekürsif) algoritmalar her zaman iteratif algoritmalardan daha iyidir.</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Böl ve Fethet algoritmalarında özyinelemeli prosedürler uygulanır.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Ağırlıklı bir grafta kenar ağırlıklarının tamamı birbirinden farklı ise, minimum kapsayan ağaç her zaman tektir.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-10n=</m:t>
        </m:r>
        <m:r>
          <w:rPr>
            <w:rFonts w:ascii="Cambria Math" w:cs="Cambria Math" w:eastAsia="Cambria Math" w:hAnsi="Cambria Math"/>
            <w:b w:val="0"/>
            <w:i w:val="0"/>
            <w:smallCaps w:val="0"/>
            <w:strike w:val="0"/>
            <w:color w:val="000000"/>
            <w:sz w:val="22"/>
            <w:szCs w:val="22"/>
            <w:u w:val="none"/>
            <w:shd w:fill="auto" w:val="clear"/>
            <w:vertAlign w:val="baseline"/>
          </w:rPr>
          <m:t>Θ</m:t>
        </m:r>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düğümden oluşan ikili ağacın maksimum yüksekliği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n/2</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dir.</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Çabuk sıralamanın en iyi durumu her bölütleme (partition) adımında diziyi ortadan ikiye böldüğü durumdur.</w:t>
      </w: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II.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1"/>
          <w:szCs w:val="21"/>
          <w:rtl w:val="0"/>
        </w:rPr>
        <w:t xml:space="preserve">Aşağıdaki ifadeleri tamamlayınız </w:t>
      </w:r>
      <w:r w:rsidDel="00000000" w:rsidR="00000000" w:rsidRPr="00000000">
        <w:rPr>
          <w:rFonts w:ascii="Times New Roman" w:cs="Times New Roman" w:eastAsia="Times New Roman" w:hAnsi="Times New Roman"/>
          <w:b w:val="1"/>
          <w:color w:val="000000"/>
          <w:sz w:val="21"/>
          <w:szCs w:val="21"/>
          <w:rtl w:val="0"/>
        </w:rPr>
        <w:t xml:space="preserve">(12P)</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sıralamasının çalışma zamanı …………………. dır.</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sıralamasının en kötü durum çalışma zamanı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dır.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Strassen algoritması 8 adet özyinelemeli çarpma yerine ….  adet özyinelemeli çarpma kullanır.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İkili arama ağaçlarında yapılan işlemlerden üç tanesi …………………………………………………..dır.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Dinamik programlama çözdüğü altproblemleri ……………………… saklar.</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Negatif ağırlıklı graflarda en kısa yolları bulmak için ………………………… algoritması kullanılır.</w:t>
      </w:r>
      <w:r w:rsidDel="00000000" w:rsidR="00000000" w:rsidRPr="00000000">
        <w:rPr>
          <w:rtl w:val="0"/>
        </w:rPr>
      </w:r>
    </w:p>
    <w:sectPr>
      <w:headerReference r:id="rId15" w:type="default"/>
      <w:pgSz w:h="16838" w:w="11906" w:orient="portrait"/>
      <w:pgMar w:bottom="170" w:top="170" w:left="426" w:right="42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4" w:subsetted="0"/>
    <w:embedBold w:fontKey="{00000000-0000-0000-0000-000000000000}" r:id="rId5" w:subsetted="0"/>
  </w:font>
  <w:font w:name="Cambria Math">
    <w:embedRegular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4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
      <w:gridCol w:w="567"/>
      <w:gridCol w:w="567"/>
      <w:gridCol w:w="567"/>
      <w:gridCol w:w="567"/>
      <w:gridCol w:w="561"/>
      <w:gridCol w:w="845"/>
      <w:tblGridChange w:id="0">
        <w:tblGrid>
          <w:gridCol w:w="568"/>
          <w:gridCol w:w="567"/>
          <w:gridCol w:w="567"/>
          <w:gridCol w:w="567"/>
          <w:gridCol w:w="567"/>
          <w:gridCol w:w="561"/>
          <w:gridCol w:w="845"/>
        </w:tblGrid>
      </w:tblGridChange>
    </w:tblGrid>
    <w:tr>
      <w:trPr>
        <w:cantSplit w:val="0"/>
        <w:tblHeader w:val="0"/>
      </w:trPr>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53"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369"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2</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342"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3</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342"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4</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342"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5</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1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6</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1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Toplam     </w:t>
          </w:r>
        </w:p>
      </w:tc>
    </w:tr>
    <w:tr>
      <w:trPr>
        <w:cantSplit w:val="0"/>
        <w:trHeight w:val="258" w:hRule="atLeast"/>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4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4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24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ADI-SOYADI: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NUMARASI: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4216400</wp:posOffset>
              </wp:positionH>
              <wp:positionV relativeFrom="paragraph">
                <wp:posOffset>147320</wp:posOffset>
              </wp:positionV>
              <wp:extent cx="2310130" cy="424815"/>
              <wp:effectExtent b="0" l="0" r="0" t="0"/>
              <wp:wrapSquare wrapText="bothSides" distB="45720" distT="45720" distL="114300" distR="114300"/>
              <wp:docPr id="222" name=""/>
              <a:graphic>
                <a:graphicData uri="http://schemas.microsoft.com/office/word/2010/wordprocessingShape">
                  <wps:wsp>
                    <wps:cNvSpPr/>
                    <wps:cNvPr id="2" name="Shape 2"/>
                    <wps:spPr>
                      <a:xfrm>
                        <a:off x="4195698" y="3572355"/>
                        <a:ext cx="2300605" cy="415290"/>
                      </a:xfrm>
                      <a:prstGeom prst="rect">
                        <a:avLst/>
                      </a:prstGeom>
                      <a:noFill/>
                      <a:ln>
                        <a:noFill/>
                      </a:ln>
                    </wps:spPr>
                    <wps:txbx>
                      <w:txbxContent>
                        <w:p w:rsidR="00000000" w:rsidDel="00000000" w:rsidP="00000000" w:rsidRDefault="00000000" w:rsidRPr="00000000">
                          <w:pPr>
                            <w:spacing w:after="20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Not:</w:t>
                          </w:r>
                          <w:r w:rsidDel="00000000" w:rsidR="00000000" w:rsidRPr="00000000">
                            <w:rPr>
                              <w:rFonts w:ascii="Arial" w:cs="Arial" w:eastAsia="Arial" w:hAnsi="Arial"/>
                              <w:b w:val="0"/>
                              <w:i w:val="0"/>
                              <w:smallCaps w:val="0"/>
                              <w:strike w:val="0"/>
                              <w:color w:val="000000"/>
                              <w:sz w:val="18"/>
                              <w:vertAlign w:val="baseline"/>
                            </w:rPr>
                            <w:t xml:space="preserve"> Sınav süresi 75 dakikadır.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4216400</wp:posOffset>
              </wp:positionH>
              <wp:positionV relativeFrom="paragraph">
                <wp:posOffset>147320</wp:posOffset>
              </wp:positionV>
              <wp:extent cx="2310130" cy="424815"/>
              <wp:effectExtent b="0" l="0" r="0" t="0"/>
              <wp:wrapSquare wrapText="bothSides" distB="45720" distT="45720" distL="114300" distR="114300"/>
              <wp:docPr id="222" name="image17.png"/>
              <a:graphic>
                <a:graphicData uri="http://schemas.openxmlformats.org/drawingml/2006/picture">
                  <pic:pic>
                    <pic:nvPicPr>
                      <pic:cNvPr id="0" name="image17.png"/>
                      <pic:cNvPicPr preferRelativeResize="0"/>
                    </pic:nvPicPr>
                    <pic:blipFill>
                      <a:blip r:embed="rId4"/>
                      <a:srcRect/>
                      <a:stretch>
                        <a:fillRect/>
                      </a:stretch>
                    </pic:blipFill>
                    <pic:spPr>
                      <a:xfrm>
                        <a:off x="0" y="0"/>
                        <a:ext cx="2310130" cy="424815"/>
                      </a:xfrm>
                      <a:prstGeom prst="rect"/>
                      <a:ln/>
                    </pic:spPr>
                  </pic:pic>
                </a:graphicData>
              </a:graphic>
            </wp:anchor>
          </w:drawing>
        </mc:Fallback>
      </mc:AlternateContent>
    </w:r>
  </w:p>
  <w:p w:rsidR="00000000" w:rsidDel="00000000" w:rsidP="00000000" w:rsidRDefault="00000000" w:rsidRPr="00000000" w14:paraId="00000056">
    <w:pPr>
      <w:spacing w:line="360" w:lineRule="auto"/>
      <w:ind w:left="360" w:firstLine="0"/>
      <w:rPr/>
    </w:pPr>
    <w:r w:rsidDel="00000000" w:rsidR="00000000" w:rsidRPr="00000000">
      <w:rPr>
        <w:b w:val="1"/>
        <w:sz w:val="16"/>
        <w:szCs w:val="16"/>
        <w:rtl w:val="0"/>
      </w:rPr>
      <w:t xml:space="preserve">I.Öğretim     </w:t>
    </w:r>
    <w:r w:rsidDel="00000000" w:rsidR="00000000" w:rsidRPr="00000000">
      <w:rPr/>
      <w:drawing>
        <wp:inline distB="0" distT="0" distL="0" distR="0">
          <wp:extent cx="0" cy="0"/>
          <wp:effectExtent b="0" l="0" r="0" t="0"/>
          <wp:docPr id="227"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0" cy="0"/>
                  </a:xfrm>
                  <a:prstGeom prst="rect"/>
                  <a:ln/>
                </pic:spPr>
              </pic:pic>
            </a:graphicData>
          </a:graphic>
        </wp:inline>
      </w:drawing>
    </w:r>
    <w:r w:rsidDel="00000000" w:rsidR="00000000" w:rsidRPr="00000000">
      <w:rPr>
        <w:b w:val="1"/>
        <w:sz w:val="16"/>
        <w:szCs w:val="16"/>
        <w:rtl w:val="0"/>
      </w:rPr>
      <w:t xml:space="preserve">II. Öğretim             Uzaktan Eğitim                Müh. Tam.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2487295</wp:posOffset>
              </wp:positionH>
              <wp:positionV relativeFrom="paragraph">
                <wp:posOffset>40005</wp:posOffset>
              </wp:positionV>
              <wp:extent cx="128270" cy="128270"/>
              <wp:wrapNone/>
              <wp:docPr id="221"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Del="00000000" w:rsidP="003E47CC" w:rsidRDefault="003E47CC" w:rsidRPr="00561ECC">
                          <w:pPr>
                            <w:pStyle w:val="ListeParagraf"/>
                            <w:numPr>
                              <w:ilvl w:val="0"/>
                              <w:numId w:val="6"/>
                            </w:numPr>
                            <w:spacing w:after="0" w:line="240" w:lineRule="auto"/>
                            <w:jc w:val="both"/>
                          </w:pPr>
                          <w:r w:rsidDel="00000000" w:rsidR="00000000" w:rsidRPr="00000000">
                            <w:rPr>
                              <w:noProof w:val="1"/>
                            </w:rPr>
                            <w:drawing>
                              <wp:inline distB="0" distT="0" distL="0" distR="0">
                                <wp:extent cx="139065" cy="139065"/>
                                <wp:effectExtent b="0" l="19050" r="0" t="0"/>
                                <wp:docPr id="18" name="Resim 18"/>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rPr>
                            <w:drawing>
                              <wp:inline distB="0" distT="0" distL="0" distR="0">
                                <wp:extent cx="139065" cy="139065"/>
                                <wp:effectExtent b="0" l="19050" r="0" t="0"/>
                                <wp:docPr id="19" name="Resim 19"/>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2487295</wp:posOffset>
              </wp:positionH>
              <wp:positionV relativeFrom="paragraph">
                <wp:posOffset>40005</wp:posOffset>
              </wp:positionV>
              <wp:extent cx="128270" cy="128270"/>
              <wp:effectExtent b="0" l="0" r="0" t="0"/>
              <wp:wrapNone/>
              <wp:docPr id="22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8270" cy="128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64771</wp:posOffset>
              </wp:positionH>
              <wp:positionV relativeFrom="paragraph">
                <wp:posOffset>40005</wp:posOffset>
              </wp:positionV>
              <wp:extent cx="128270" cy="128270"/>
              <wp:wrapNone/>
              <wp:docPr id="218"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Del="00000000" w:rsidP="003E47CC" w:rsidRDefault="003E47CC" w:rsidRPr="00561ECC">
                          <w:pPr>
                            <w:pStyle w:val="ListeParagraf"/>
                            <w:numPr>
                              <w:ilvl w:val="0"/>
                              <w:numId w:val="6"/>
                            </w:numPr>
                            <w:spacing w:after="0" w:line="240" w:lineRule="auto"/>
                            <w:jc w:val="both"/>
                          </w:pPr>
                          <w:r w:rsidDel="00000000" w:rsidR="00000000" w:rsidRPr="00000000">
                            <w:rPr>
                              <w:noProof w:val="1"/>
                            </w:rPr>
                            <w:drawing>
                              <wp:inline distB="0" distT="0" distL="0" distR="0">
                                <wp:extent cx="140970" cy="140970"/>
                                <wp:effectExtent b="0" l="19050" r="0" t="0"/>
                                <wp:docPr id="22" name="Resim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2"/>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rPr>
                            <w:drawing>
                              <wp:inline distB="0" distT="0" distL="0" distR="0">
                                <wp:extent cx="139700" cy="139700"/>
                                <wp:effectExtent b="0" l="19050" r="0" t="0"/>
                                <wp:docPr id="23"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3"/>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64771</wp:posOffset>
              </wp:positionH>
              <wp:positionV relativeFrom="paragraph">
                <wp:posOffset>40005</wp:posOffset>
              </wp:positionV>
              <wp:extent cx="128270" cy="128270"/>
              <wp:effectExtent b="0" l="0" r="0" t="0"/>
              <wp:wrapNone/>
              <wp:docPr id="2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28270" cy="128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1482090</wp:posOffset>
              </wp:positionH>
              <wp:positionV relativeFrom="paragraph">
                <wp:posOffset>40005</wp:posOffset>
              </wp:positionV>
              <wp:extent cx="128270" cy="128270"/>
              <wp:wrapNone/>
              <wp:docPr id="219"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Del="00000000" w:rsidP="003E47CC" w:rsidRDefault="003E47CC" w:rsidRPr="00561ECC">
                          <w:pPr>
                            <w:pStyle w:val="ListeParagraf"/>
                            <w:numPr>
                              <w:ilvl w:val="0"/>
                              <w:numId w:val="6"/>
                            </w:numPr>
                            <w:spacing w:after="0" w:line="240" w:lineRule="auto"/>
                            <w:jc w:val="both"/>
                          </w:pPr>
                          <w:r w:rsidDel="00000000" w:rsidR="00000000" w:rsidRPr="00000000">
                            <w:rPr>
                              <w:noProof w:val="1"/>
                            </w:rPr>
                            <w:drawing>
                              <wp:inline distB="0" distT="0" distL="0" distR="0">
                                <wp:extent cx="139065" cy="139065"/>
                                <wp:effectExtent b="0" l="19050" r="0" t="0"/>
                                <wp:docPr id="20" name="Resim 3"/>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rPr>
                            <w:drawing>
                              <wp:inline distB="0" distT="0" distL="0" distR="0">
                                <wp:extent cx="139065" cy="139065"/>
                                <wp:effectExtent b="0" l="19050" r="0" t="0"/>
                                <wp:docPr id="21" name="Resim 2"/>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1482090</wp:posOffset>
              </wp:positionH>
              <wp:positionV relativeFrom="paragraph">
                <wp:posOffset>40005</wp:posOffset>
              </wp:positionV>
              <wp:extent cx="128270" cy="128270"/>
              <wp:effectExtent b="0" l="0" r="0" t="0"/>
              <wp:wrapNone/>
              <wp:docPr id="21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8270" cy="128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728345</wp:posOffset>
              </wp:positionH>
              <wp:positionV relativeFrom="paragraph">
                <wp:posOffset>40005</wp:posOffset>
              </wp:positionV>
              <wp:extent cx="128270" cy="128270"/>
              <wp:wrapNone/>
              <wp:docPr id="220"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3E47CC" w:rsidDel="00000000" w:rsidP="003E47CC" w:rsidRDefault="003E47CC" w:rsidRPr="00561ECC">
                          <w:pPr>
                            <w:pStyle w:val="ListeParagraf"/>
                            <w:numPr>
                              <w:ilvl w:val="0"/>
                              <w:numId w:val="6"/>
                            </w:numPr>
                            <w:spacing w:after="0" w:line="240" w:lineRule="auto"/>
                            <w:jc w:val="both"/>
                          </w:pPr>
                          <w:r w:rsidDel="00000000" w:rsidR="00000000" w:rsidRPr="00000000">
                            <w:rPr>
                              <w:noProof w:val="1"/>
                            </w:rPr>
                            <w:drawing>
                              <wp:inline distB="0" distT="0" distL="0" distR="0">
                                <wp:extent cx="139065" cy="139065"/>
                                <wp:effectExtent b="0" l="19050" r="0" t="0"/>
                                <wp:docPr id="16" name="Resim 16"/>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rPr>
                            <w:drawing>
                              <wp:inline distB="0" distT="0" distL="0" distR="0">
                                <wp:extent cx="139065" cy="139065"/>
                                <wp:effectExtent b="0" l="19050" r="0" t="0"/>
                                <wp:docPr id="17" name="Resim 17"/>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728345</wp:posOffset>
              </wp:positionH>
              <wp:positionV relativeFrom="paragraph">
                <wp:posOffset>40005</wp:posOffset>
              </wp:positionV>
              <wp:extent cx="128270" cy="128270"/>
              <wp:effectExtent b="0" l="0" r="0" t="0"/>
              <wp:wrapNone/>
              <wp:docPr id="22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28270" cy="1282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2E83"/>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YerTutucuMetni">
    <w:name w:val="Placeholder Text"/>
    <w:basedOn w:val="VarsaylanParagrafYazTipi"/>
    <w:uiPriority w:val="99"/>
    <w:semiHidden w:val="1"/>
    <w:rsid w:val="00676717"/>
    <w:rPr>
      <w:color w:val="808080"/>
    </w:rPr>
  </w:style>
  <w:style w:type="paragraph" w:styleId="BalonMetni">
    <w:name w:val="Balloon Text"/>
    <w:basedOn w:val="Normal"/>
    <w:link w:val="BalonMetniChar"/>
    <w:uiPriority w:val="99"/>
    <w:semiHidden w:val="1"/>
    <w:unhideWhenUsed w:val="1"/>
    <w:rsid w:val="00676717"/>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676717"/>
    <w:rPr>
      <w:rFonts w:ascii="Tahoma" w:cs="Tahoma" w:hAnsi="Tahoma"/>
      <w:sz w:val="16"/>
      <w:szCs w:val="16"/>
    </w:rPr>
  </w:style>
  <w:style w:type="paragraph" w:styleId="ListeParagraf">
    <w:name w:val="List Paragraph"/>
    <w:basedOn w:val="Normal"/>
    <w:uiPriority w:val="34"/>
    <w:qFormat w:val="1"/>
    <w:rsid w:val="00360FD9"/>
    <w:pPr>
      <w:ind w:left="720"/>
      <w:contextualSpacing w:val="1"/>
    </w:pPr>
  </w:style>
  <w:style w:type="table" w:styleId="TabloKlavuzu">
    <w:name w:val="Table Grid"/>
    <w:basedOn w:val="NormalTablo"/>
    <w:uiPriority w:val="59"/>
    <w:rsid w:val="0077198D"/>
    <w:pPr>
      <w:spacing w:after="0" w:line="240" w:lineRule="auto"/>
    </w:pPr>
    <w:rPr>
      <w:rFonts w:eastAsia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tBilgi">
    <w:name w:val="header"/>
    <w:basedOn w:val="Normal"/>
    <w:link w:val="stBilgiChar"/>
    <w:uiPriority w:val="99"/>
    <w:unhideWhenUsed w:val="1"/>
    <w:rsid w:val="00E92ACB"/>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E92ACB"/>
  </w:style>
  <w:style w:type="paragraph" w:styleId="AltBilgi">
    <w:name w:val="footer"/>
    <w:basedOn w:val="Normal"/>
    <w:link w:val="AltBilgiChar"/>
    <w:uiPriority w:val="99"/>
    <w:unhideWhenUsed w:val="1"/>
    <w:rsid w:val="00E92ACB"/>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E92ACB"/>
  </w:style>
  <w:style w:type="paragraph" w:styleId="Default" w:customStyle="1">
    <w:name w:val="Default"/>
    <w:rsid w:val="00E92ACB"/>
    <w:pPr>
      <w:autoSpaceDE w:val="0"/>
      <w:autoSpaceDN w:val="0"/>
      <w:adjustRightInd w:val="0"/>
      <w:spacing w:after="0" w:line="240" w:lineRule="auto"/>
    </w:pPr>
    <w:rPr>
      <w:rFonts w:ascii="Times New Roman" w:cs="Times New Roman" w:hAnsi="Times New Roman" w:eastAsiaTheme="minorHAnsi"/>
      <w:color w:val="000000"/>
      <w:sz w:val="24"/>
      <w:szCs w:val="24"/>
      <w:lang w:eastAsia="en-US"/>
    </w:rPr>
  </w:style>
  <w:style w:type="character" w:styleId="apple-converted-space" w:customStyle="1">
    <w:name w:val="apple-converted-space"/>
    <w:basedOn w:val="VarsaylanParagrafYazTipi"/>
    <w:rsid w:val="004A5C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2.0" w:type="dxa"/>
        <w:bottom w:w="0.0" w:type="dxa"/>
        <w:right w:w="142.0" w:type="dxa"/>
      </w:tblCellMar>
    </w:tblPr>
  </w:style>
</w:styles>
</file>

<file path=word/_rels/document.xml.rels><?xml version="1.0" encoding="UTF-8" standalone="yes"?><Relationships xmlns="http://schemas.openxmlformats.org/package/2006/relationships"><Relationship Id="rId4" Type="http://schemas.openxmlformats.org/officeDocument/2006/relationships/theme" Target="theme/theme1.xml"/><Relationship Id="rId11" Type="http://schemas.openxmlformats.org/officeDocument/2006/relationships/image" Target="media/image13.png"/><Relationship Id="rId10" Type="http://schemas.openxmlformats.org/officeDocument/2006/relationships/image" Target="media/image10.jpg"/><Relationship Id="rId13" Type="http://schemas.openxmlformats.org/officeDocument/2006/relationships/image" Target="media/image15.png"/><Relationship Id="rId12" Type="http://schemas.openxmlformats.org/officeDocument/2006/relationships/image" Target="media/image14.png"/><Relationship Id="rId9" Type="http://schemas.openxmlformats.org/officeDocument/2006/relationships/customXml" Target="../customXML/item1.xml"/><Relationship Id="rId15" Type="http://schemas.openxmlformats.org/officeDocument/2006/relationships/header" Target="header1.xml"/><Relationship Id="rId14" Type="http://schemas.openxmlformats.org/officeDocument/2006/relationships/image" Target="media/image11.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 Id="rId6"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17.png"/><Relationship Id="rId5" Type="http://schemas.openxmlformats.org/officeDocument/2006/relationships/image" Target="media/image9.png"/><Relationship Id="rId6" Type="http://schemas.openxmlformats.org/officeDocument/2006/relationships/image" Target="media/image16.png"/><Relationship Id="rId7"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CHKKqVOaWZanL6X+T1XT+tezg==">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2018-05-24T15:19:00Z</dcterms:created>
  <dc:creator>Burhan</dc:creator>
</cp:coreProperties>
</file>